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A226" w14:textId="77777777" w:rsidR="00D32261" w:rsidRDefault="00D32261" w:rsidP="00D32261"/>
    <w:p w14:paraId="2407A227" w14:textId="7399CAA6" w:rsidR="00B52E1A" w:rsidRDefault="009C0F00" w:rsidP="00D32261">
      <w:pPr>
        <w:pStyle w:val="DocName"/>
      </w:pPr>
      <w:r>
        <w:t>EDNAR DMS Integration</w:t>
      </w:r>
      <w:r w:rsidR="00BB3B14">
        <w:t xml:space="preserve"> Specification</w:t>
      </w:r>
    </w:p>
    <w:p w14:paraId="2407A228" w14:textId="77777777" w:rsidR="00D32261" w:rsidRDefault="00D01800" w:rsidP="008D3DBF">
      <w:pPr>
        <w:pStyle w:val="ReferenceCode"/>
      </w:pPr>
      <w:r>
        <w:t>CMD-F</w:t>
      </w:r>
    </w:p>
    <w:p w14:paraId="2407A229" w14:textId="357CE397" w:rsidR="008D3DBF" w:rsidRDefault="009C0F00" w:rsidP="008D3DBF">
      <w:pPr>
        <w:pStyle w:val="ProjectName"/>
      </w:pPr>
      <w:r>
        <w:t>EDNAR</w:t>
      </w:r>
      <w:r w:rsidR="00976594">
        <w:t xml:space="preserve"> Project</w:t>
      </w:r>
    </w:p>
    <w:p w14:paraId="2407A22A" w14:textId="77777777" w:rsidR="008D3DBF" w:rsidRPr="009F251C" w:rsidRDefault="001F7662" w:rsidP="009F251C">
      <w:pPr>
        <w:pStyle w:val="TableSectionHeader"/>
        <w:rPr>
          <w:rStyle w:val="Hyperlink"/>
          <w:color w:val="auto"/>
          <w:u w:val="none"/>
        </w:rPr>
      </w:pPr>
      <w:r>
        <w:t>Document Control</w:t>
      </w:r>
    </w:p>
    <w:tbl>
      <w:tblPr>
        <w:tblStyle w:val="TableGrid"/>
        <w:tblW w:w="9540" w:type="dxa"/>
        <w:tblInd w:w="108" w:type="dxa"/>
        <w:tblLook w:val="01E0" w:firstRow="1" w:lastRow="1" w:firstColumn="1" w:lastColumn="1" w:noHBand="0" w:noVBand="0"/>
      </w:tblPr>
      <w:tblGrid>
        <w:gridCol w:w="3420"/>
        <w:gridCol w:w="6120"/>
      </w:tblGrid>
      <w:tr w:rsidR="009C0F00" w14:paraId="2407A22D" w14:textId="77777777" w:rsidTr="009C0F00">
        <w:tc>
          <w:tcPr>
            <w:tcW w:w="3420" w:type="dxa"/>
          </w:tcPr>
          <w:p w14:paraId="2407A22B" w14:textId="77777777" w:rsidR="009C0F00" w:rsidRPr="00930781" w:rsidRDefault="009C0F00" w:rsidP="00930781">
            <w:pPr>
              <w:pStyle w:val="TableColumnText"/>
            </w:pPr>
            <w:r w:rsidRPr="00930781">
              <w:t>CR / Project Number:</w:t>
            </w:r>
          </w:p>
        </w:tc>
        <w:tc>
          <w:tcPr>
            <w:tcW w:w="6120" w:type="dxa"/>
          </w:tcPr>
          <w:p w14:paraId="1C1BFDA3" w14:textId="09C1A084" w:rsidR="009C0F00" w:rsidRDefault="009C0F00" w:rsidP="00930781">
            <w:pPr>
              <w:pStyle w:val="TableText"/>
            </w:pPr>
            <w:r>
              <w:t>IM/002240</w:t>
            </w:r>
          </w:p>
        </w:tc>
      </w:tr>
      <w:tr w:rsidR="009C0F00" w14:paraId="2407A230" w14:textId="77777777" w:rsidTr="009C0F00">
        <w:tc>
          <w:tcPr>
            <w:tcW w:w="3420" w:type="dxa"/>
          </w:tcPr>
          <w:p w14:paraId="2407A22E" w14:textId="77777777" w:rsidR="009C0F00" w:rsidRPr="00930781" w:rsidRDefault="009C0F00" w:rsidP="00930781">
            <w:pPr>
              <w:pStyle w:val="TableColumnText"/>
            </w:pPr>
            <w:r w:rsidRPr="00930781">
              <w:t>Version No:</w:t>
            </w:r>
          </w:p>
        </w:tc>
        <w:tc>
          <w:tcPr>
            <w:tcW w:w="6120" w:type="dxa"/>
          </w:tcPr>
          <w:p w14:paraId="7D60DC47" w14:textId="3A139250" w:rsidR="009C0F00" w:rsidRDefault="002E72CB" w:rsidP="0004664B">
            <w:pPr>
              <w:pStyle w:val="TableText"/>
            </w:pPr>
            <w:r>
              <w:t>1.</w:t>
            </w:r>
            <w:ins w:id="0" w:author="Elizabeth Ryan" w:date="2018-11-01T11:38:00Z">
              <w:r w:rsidR="001E170E">
                <w:t>1</w:t>
              </w:r>
            </w:ins>
            <w:del w:id="1" w:author="Elizabeth Ryan" w:date="2018-11-01T11:38:00Z">
              <w:r w:rsidDel="001E170E">
                <w:delText>0</w:delText>
              </w:r>
            </w:del>
          </w:p>
        </w:tc>
      </w:tr>
      <w:tr w:rsidR="009C0F00" w14:paraId="2407A233" w14:textId="77777777" w:rsidTr="009C0F00">
        <w:tc>
          <w:tcPr>
            <w:tcW w:w="3420" w:type="dxa"/>
          </w:tcPr>
          <w:p w14:paraId="2407A231" w14:textId="77777777" w:rsidR="009C0F00" w:rsidRPr="00930781" w:rsidRDefault="009C0F00" w:rsidP="00930781">
            <w:pPr>
              <w:pStyle w:val="TableColumnText"/>
            </w:pPr>
            <w:r w:rsidRPr="00930781">
              <w:t>Created On:</w:t>
            </w:r>
          </w:p>
        </w:tc>
        <w:tc>
          <w:tcPr>
            <w:tcW w:w="6120" w:type="dxa"/>
          </w:tcPr>
          <w:p w14:paraId="0CB8F848" w14:textId="12EDF2F5" w:rsidR="009C0F00" w:rsidRDefault="009C0F00" w:rsidP="009C0F00">
            <w:pPr>
              <w:pStyle w:val="TableText"/>
            </w:pPr>
            <w:r>
              <w:t>17</w:t>
            </w:r>
            <w:r w:rsidRPr="009C0F00">
              <w:rPr>
                <w:vertAlign w:val="superscript"/>
              </w:rPr>
              <w:t>th</w:t>
            </w:r>
            <w:r>
              <w:t xml:space="preserve">  October 2018</w:t>
            </w:r>
          </w:p>
        </w:tc>
      </w:tr>
      <w:tr w:rsidR="009C0F00" w14:paraId="2407A236" w14:textId="77777777" w:rsidTr="009C0F00">
        <w:tc>
          <w:tcPr>
            <w:tcW w:w="3420" w:type="dxa"/>
          </w:tcPr>
          <w:p w14:paraId="2407A234" w14:textId="77777777" w:rsidR="009C0F00" w:rsidRPr="00930781" w:rsidRDefault="009C0F00" w:rsidP="00930781">
            <w:pPr>
              <w:pStyle w:val="TableColumnText"/>
            </w:pPr>
            <w:r w:rsidRPr="00930781">
              <w:t>Last Updated:</w:t>
            </w:r>
          </w:p>
        </w:tc>
        <w:tc>
          <w:tcPr>
            <w:tcW w:w="6120" w:type="dxa"/>
          </w:tcPr>
          <w:p w14:paraId="06F53257" w14:textId="5DC0208C" w:rsidR="009C0F00" w:rsidRDefault="00614A8B" w:rsidP="0004664B">
            <w:pPr>
              <w:pStyle w:val="TableText"/>
            </w:pPr>
            <w:del w:id="2" w:author="Elizabeth Ryan" w:date="2018-11-01T11:38:00Z">
              <w:r w:rsidDel="001E170E">
                <w:delText>2</w:delText>
              </w:r>
              <w:r w:rsidR="0004664B" w:rsidDel="001E170E">
                <w:delText>6</w:delText>
              </w:r>
              <w:r w:rsidR="0004664B" w:rsidRPr="0004664B" w:rsidDel="001E170E">
                <w:rPr>
                  <w:vertAlign w:val="superscript"/>
                </w:rPr>
                <w:delText>th</w:delText>
              </w:r>
              <w:r w:rsidR="009C0F00" w:rsidDel="001E170E">
                <w:delText xml:space="preserve">  October</w:delText>
              </w:r>
            </w:del>
            <w:ins w:id="3" w:author="Elizabeth Ryan" w:date="2018-11-01T11:38:00Z">
              <w:r w:rsidR="001E170E">
                <w:t>1</w:t>
              </w:r>
              <w:r w:rsidR="001E170E" w:rsidRPr="001E170E">
                <w:rPr>
                  <w:vertAlign w:val="superscript"/>
                  <w:rPrChange w:id="4" w:author="Elizabeth Ryan" w:date="2018-11-01T11:38:00Z">
                    <w:rPr/>
                  </w:rPrChange>
                </w:rPr>
                <w:t>st</w:t>
              </w:r>
              <w:r w:rsidR="001E170E">
                <w:t xml:space="preserve"> November</w:t>
              </w:r>
            </w:ins>
            <w:r w:rsidR="009C0F00">
              <w:t xml:space="preserve"> 2018</w:t>
            </w:r>
          </w:p>
        </w:tc>
      </w:tr>
      <w:tr w:rsidR="009C0F00" w14:paraId="2407A239" w14:textId="77777777" w:rsidTr="009C0F00">
        <w:tc>
          <w:tcPr>
            <w:tcW w:w="3420" w:type="dxa"/>
          </w:tcPr>
          <w:p w14:paraId="2407A237" w14:textId="77777777" w:rsidR="009C0F00" w:rsidRPr="00930781" w:rsidRDefault="009C0F00" w:rsidP="00930781">
            <w:pPr>
              <w:pStyle w:val="TableColumnText"/>
            </w:pPr>
            <w:r w:rsidRPr="00930781">
              <w:t>Status:</w:t>
            </w:r>
          </w:p>
        </w:tc>
        <w:tc>
          <w:tcPr>
            <w:tcW w:w="6120" w:type="dxa"/>
          </w:tcPr>
          <w:p w14:paraId="126CA535" w14:textId="0F62AC08" w:rsidR="009C0F00" w:rsidRDefault="002E72CB" w:rsidP="00930781">
            <w:pPr>
              <w:pStyle w:val="TableText"/>
            </w:pPr>
            <w:r>
              <w:t>Final</w:t>
            </w:r>
          </w:p>
        </w:tc>
      </w:tr>
      <w:tr w:rsidR="009C0F00" w14:paraId="2407A23C" w14:textId="77777777" w:rsidTr="009C0F00">
        <w:tc>
          <w:tcPr>
            <w:tcW w:w="3420" w:type="dxa"/>
          </w:tcPr>
          <w:p w14:paraId="2407A23A" w14:textId="77777777" w:rsidR="009C0F00" w:rsidRPr="00930781" w:rsidRDefault="009C0F00" w:rsidP="00930781">
            <w:pPr>
              <w:pStyle w:val="TableColumnText"/>
            </w:pPr>
            <w:r w:rsidRPr="00930781">
              <w:t>Author/s:</w:t>
            </w:r>
          </w:p>
        </w:tc>
        <w:tc>
          <w:tcPr>
            <w:tcW w:w="6120" w:type="dxa"/>
          </w:tcPr>
          <w:p w14:paraId="4913A4A2" w14:textId="6727AA58" w:rsidR="009C0F00" w:rsidRDefault="009C0F00" w:rsidP="00930781">
            <w:pPr>
              <w:pStyle w:val="TableText"/>
            </w:pPr>
            <w:r>
              <w:t>Liz Ryan</w:t>
            </w:r>
          </w:p>
        </w:tc>
      </w:tr>
    </w:tbl>
    <w:p w14:paraId="2407A23D" w14:textId="77777777" w:rsidR="00930781" w:rsidRDefault="00930781" w:rsidP="00930781">
      <w:pPr>
        <w:pStyle w:val="DocumentText10pt"/>
      </w:pPr>
    </w:p>
    <w:p w14:paraId="2407A23E" w14:textId="29E9C060" w:rsidR="009F251C" w:rsidRDefault="009C0F00" w:rsidP="009F251C">
      <w:pPr>
        <w:pStyle w:val="TableSectionHeader"/>
      </w:pPr>
      <w:r>
        <w:t>Reviewer Identification</w:t>
      </w:r>
    </w:p>
    <w:p w14:paraId="2407A23F" w14:textId="77777777" w:rsidR="00457FC4" w:rsidRDefault="00457FC4" w:rsidP="00457FC4">
      <w:pPr>
        <w:pStyle w:val="HiddenText"/>
      </w:pPr>
      <w:r>
        <w:t>Each stake holder must sign of on the final version before approval to continue can be granted. If the approval is via email the email should be inserted in the signature field.</w:t>
      </w:r>
    </w:p>
    <w:tbl>
      <w:tblPr>
        <w:tblStyle w:val="TableGrid"/>
        <w:tblW w:w="9606" w:type="dxa"/>
        <w:tblLook w:val="01E0" w:firstRow="1" w:lastRow="1" w:firstColumn="1" w:lastColumn="1" w:noHBand="0" w:noVBand="0"/>
      </w:tblPr>
      <w:tblGrid>
        <w:gridCol w:w="3227"/>
        <w:gridCol w:w="2977"/>
        <w:gridCol w:w="3402"/>
      </w:tblGrid>
      <w:tr w:rsidR="009C0F00" w14:paraId="2407A244" w14:textId="77777777" w:rsidTr="009C0F00">
        <w:tc>
          <w:tcPr>
            <w:tcW w:w="3227" w:type="dxa"/>
          </w:tcPr>
          <w:p w14:paraId="2407A240" w14:textId="51DCC8A8" w:rsidR="009C0F00" w:rsidRDefault="009C0F00" w:rsidP="002816A4">
            <w:pPr>
              <w:pStyle w:val="TableColumnText"/>
            </w:pPr>
            <w:r>
              <w:t>Position</w:t>
            </w:r>
          </w:p>
        </w:tc>
        <w:tc>
          <w:tcPr>
            <w:tcW w:w="2977" w:type="dxa"/>
          </w:tcPr>
          <w:p w14:paraId="2407A241" w14:textId="197F02B9" w:rsidR="009C0F00" w:rsidRDefault="009C0F00" w:rsidP="00121395">
            <w:pPr>
              <w:pStyle w:val="TableColumnText"/>
            </w:pPr>
            <w:r>
              <w:t>Stakeholder Name</w:t>
            </w:r>
          </w:p>
        </w:tc>
        <w:tc>
          <w:tcPr>
            <w:tcW w:w="3402" w:type="dxa"/>
          </w:tcPr>
          <w:p w14:paraId="2407A242" w14:textId="41D704D0" w:rsidR="009C0F00" w:rsidRDefault="009C0F00" w:rsidP="00121395">
            <w:pPr>
              <w:pStyle w:val="TableColumnText"/>
            </w:pPr>
            <w:r>
              <w:t>Date</w:t>
            </w:r>
          </w:p>
        </w:tc>
      </w:tr>
      <w:tr w:rsidR="009C0F00" w:rsidRPr="009F251C" w14:paraId="2407A249" w14:textId="77777777" w:rsidTr="009C0F00">
        <w:tc>
          <w:tcPr>
            <w:tcW w:w="3227" w:type="dxa"/>
          </w:tcPr>
          <w:p w14:paraId="2407A245" w14:textId="73CA5CEB" w:rsidR="009C0F00" w:rsidRPr="009F251C" w:rsidRDefault="009C0F00" w:rsidP="009F251C">
            <w:pPr>
              <w:pStyle w:val="TableText"/>
            </w:pPr>
            <w:proofErr w:type="spellStart"/>
            <w:r>
              <w:t>Zepben</w:t>
            </w:r>
            <w:proofErr w:type="spellEnd"/>
            <w:r>
              <w:t xml:space="preserve"> Lead </w:t>
            </w:r>
          </w:p>
        </w:tc>
        <w:tc>
          <w:tcPr>
            <w:tcW w:w="2977" w:type="dxa"/>
          </w:tcPr>
          <w:p w14:paraId="2407A246" w14:textId="17293587" w:rsidR="009C0F00" w:rsidRPr="009F251C" w:rsidRDefault="009C0F00" w:rsidP="009F251C">
            <w:pPr>
              <w:pStyle w:val="TableText"/>
            </w:pPr>
            <w:r>
              <w:t>Suv Brahma</w:t>
            </w:r>
          </w:p>
        </w:tc>
        <w:tc>
          <w:tcPr>
            <w:tcW w:w="3402" w:type="dxa"/>
            <w:vAlign w:val="top"/>
          </w:tcPr>
          <w:p w14:paraId="2407A247" w14:textId="585555C3" w:rsidR="009C0F00" w:rsidRPr="009F251C" w:rsidRDefault="0004664B" w:rsidP="009F251C">
            <w:pPr>
              <w:pStyle w:val="TableText"/>
            </w:pPr>
            <w:r>
              <w:t>26</w:t>
            </w:r>
            <w:r w:rsidRPr="0004664B">
              <w:rPr>
                <w:vertAlign w:val="superscript"/>
              </w:rPr>
              <w:t>th</w:t>
            </w:r>
            <w:r>
              <w:t xml:space="preserve"> October</w:t>
            </w:r>
            <w:r w:rsidR="001D0DA0">
              <w:t xml:space="preserve"> 2018</w:t>
            </w:r>
          </w:p>
        </w:tc>
      </w:tr>
      <w:tr w:rsidR="009C0F00" w:rsidRPr="009F251C" w14:paraId="2407A24E" w14:textId="77777777" w:rsidTr="009C0F00">
        <w:tc>
          <w:tcPr>
            <w:tcW w:w="3227" w:type="dxa"/>
          </w:tcPr>
          <w:p w14:paraId="2407A24A" w14:textId="051D4FAC" w:rsidR="009C0F00" w:rsidRPr="009F251C" w:rsidRDefault="009C0F00" w:rsidP="009F251C">
            <w:pPr>
              <w:pStyle w:val="TableText"/>
            </w:pPr>
            <w:r>
              <w:t>Project Manager</w:t>
            </w:r>
          </w:p>
        </w:tc>
        <w:tc>
          <w:tcPr>
            <w:tcW w:w="2977" w:type="dxa"/>
          </w:tcPr>
          <w:p w14:paraId="2407A24B" w14:textId="4715C3ED" w:rsidR="009C0F00" w:rsidRPr="009F251C" w:rsidRDefault="009C0F00" w:rsidP="009F251C">
            <w:pPr>
              <w:pStyle w:val="TableText"/>
            </w:pPr>
            <w:r>
              <w:t>Priscilla Mottal</w:t>
            </w:r>
          </w:p>
        </w:tc>
        <w:tc>
          <w:tcPr>
            <w:tcW w:w="3402" w:type="dxa"/>
            <w:vAlign w:val="top"/>
          </w:tcPr>
          <w:p w14:paraId="2407A24C" w14:textId="0081FB81" w:rsidR="009C0F00" w:rsidRPr="009F251C" w:rsidRDefault="0004664B" w:rsidP="009F251C">
            <w:pPr>
              <w:pStyle w:val="TableText"/>
            </w:pPr>
            <w:r>
              <w:t>26</w:t>
            </w:r>
            <w:r w:rsidRPr="0004664B">
              <w:rPr>
                <w:vertAlign w:val="superscript"/>
              </w:rPr>
              <w:t>th</w:t>
            </w:r>
            <w:r>
              <w:t xml:space="preserve"> October</w:t>
            </w:r>
            <w:r w:rsidR="001D0DA0">
              <w:t xml:space="preserve"> 2018</w:t>
            </w:r>
          </w:p>
        </w:tc>
      </w:tr>
      <w:tr w:rsidR="009C0F00" w:rsidRPr="009F251C" w14:paraId="2407A258" w14:textId="77777777" w:rsidTr="009C0F00">
        <w:tc>
          <w:tcPr>
            <w:tcW w:w="3227" w:type="dxa"/>
          </w:tcPr>
          <w:p w14:paraId="2407A254" w14:textId="3872B043" w:rsidR="009C0F00" w:rsidRPr="009F251C" w:rsidRDefault="009C0F00" w:rsidP="009F251C">
            <w:pPr>
              <w:pStyle w:val="TableText"/>
            </w:pPr>
            <w:r>
              <w:t>Network Operations Delivery Lead</w:t>
            </w:r>
          </w:p>
        </w:tc>
        <w:tc>
          <w:tcPr>
            <w:tcW w:w="2977" w:type="dxa"/>
          </w:tcPr>
          <w:p w14:paraId="2407A255" w14:textId="25FF3CF9" w:rsidR="009C0F00" w:rsidRPr="009F251C" w:rsidRDefault="009C0F00" w:rsidP="009F251C">
            <w:pPr>
              <w:pStyle w:val="TableText"/>
            </w:pPr>
            <w:r>
              <w:t>Vibol Kim</w:t>
            </w:r>
          </w:p>
        </w:tc>
        <w:tc>
          <w:tcPr>
            <w:tcW w:w="3402" w:type="dxa"/>
            <w:vAlign w:val="top"/>
          </w:tcPr>
          <w:p w14:paraId="2407A256" w14:textId="1EA98793" w:rsidR="009C0F00" w:rsidRPr="009F251C" w:rsidRDefault="009C0F00" w:rsidP="009F251C">
            <w:pPr>
              <w:pStyle w:val="TableText"/>
            </w:pPr>
            <w:r w:rsidRPr="007D2BF7">
              <w:t>&lt;&gt;</w:t>
            </w:r>
          </w:p>
        </w:tc>
      </w:tr>
      <w:tr w:rsidR="009C0F00" w:rsidRPr="009F251C" w14:paraId="2407A25D" w14:textId="77777777" w:rsidTr="009C0F00">
        <w:tc>
          <w:tcPr>
            <w:tcW w:w="3227" w:type="dxa"/>
          </w:tcPr>
          <w:p w14:paraId="2407A259" w14:textId="0098F18A" w:rsidR="009C0F00" w:rsidRPr="009F251C" w:rsidRDefault="009C0F00" w:rsidP="009F251C">
            <w:pPr>
              <w:pStyle w:val="TableText"/>
            </w:pPr>
            <w:r>
              <w:t>OT Integration Lead</w:t>
            </w:r>
          </w:p>
        </w:tc>
        <w:tc>
          <w:tcPr>
            <w:tcW w:w="2977" w:type="dxa"/>
          </w:tcPr>
          <w:p w14:paraId="2407A25A" w14:textId="1DEB8E7B" w:rsidR="009C0F00" w:rsidRPr="009F251C" w:rsidRDefault="009C0F00" w:rsidP="009F251C">
            <w:pPr>
              <w:pStyle w:val="TableText"/>
            </w:pPr>
            <w:r>
              <w:t>Steve Kerr</w:t>
            </w:r>
          </w:p>
        </w:tc>
        <w:tc>
          <w:tcPr>
            <w:tcW w:w="3402" w:type="dxa"/>
            <w:vAlign w:val="top"/>
          </w:tcPr>
          <w:p w14:paraId="2407A25B" w14:textId="171F0D05" w:rsidR="009C0F00" w:rsidRPr="009F251C" w:rsidRDefault="009C0F00" w:rsidP="009F251C">
            <w:pPr>
              <w:pStyle w:val="TableText"/>
            </w:pPr>
            <w:r w:rsidRPr="007D2BF7">
              <w:t>&lt;&gt;</w:t>
            </w:r>
          </w:p>
        </w:tc>
      </w:tr>
      <w:tr w:rsidR="009C0F00" w:rsidRPr="009F251C" w14:paraId="2067312A" w14:textId="77777777" w:rsidTr="009C0F00">
        <w:tc>
          <w:tcPr>
            <w:tcW w:w="3227" w:type="dxa"/>
          </w:tcPr>
          <w:p w14:paraId="7257F316" w14:textId="48E9AF84" w:rsidR="009C0F00" w:rsidRPr="009F251C" w:rsidRDefault="009C0F00" w:rsidP="009F251C">
            <w:pPr>
              <w:pStyle w:val="TableText"/>
            </w:pPr>
            <w:r>
              <w:t>Improvement Specialist</w:t>
            </w:r>
          </w:p>
        </w:tc>
        <w:tc>
          <w:tcPr>
            <w:tcW w:w="2977" w:type="dxa"/>
          </w:tcPr>
          <w:p w14:paraId="331577B2" w14:textId="47FF3EFB" w:rsidR="009C0F00" w:rsidRPr="009F251C" w:rsidRDefault="009C0F00" w:rsidP="009F251C">
            <w:pPr>
              <w:pStyle w:val="TableText"/>
            </w:pPr>
            <w:r>
              <w:t>Scott Young</w:t>
            </w:r>
          </w:p>
        </w:tc>
        <w:tc>
          <w:tcPr>
            <w:tcW w:w="3402" w:type="dxa"/>
            <w:vAlign w:val="top"/>
          </w:tcPr>
          <w:p w14:paraId="599DC64C" w14:textId="48DCCD54" w:rsidR="009C0F00" w:rsidRPr="009F251C" w:rsidRDefault="001D0DA0" w:rsidP="009F251C">
            <w:pPr>
              <w:pStyle w:val="TableText"/>
            </w:pPr>
            <w:r>
              <w:t>26</w:t>
            </w:r>
            <w:r w:rsidRPr="00921CC8">
              <w:rPr>
                <w:vertAlign w:val="superscript"/>
              </w:rPr>
              <w:t>th</w:t>
            </w:r>
            <w:r>
              <w:t xml:space="preserve">  </w:t>
            </w:r>
            <w:r w:rsidR="00162F05">
              <w:t>October</w:t>
            </w:r>
            <w:r>
              <w:t xml:space="preserve"> 2018</w:t>
            </w:r>
          </w:p>
        </w:tc>
      </w:tr>
      <w:tr w:rsidR="001D0DA0" w:rsidRPr="009F251C" w14:paraId="3EDC3AB2" w14:textId="77777777" w:rsidTr="009C0F00">
        <w:tc>
          <w:tcPr>
            <w:tcW w:w="3227" w:type="dxa"/>
          </w:tcPr>
          <w:p w14:paraId="64E56C51" w14:textId="09DEC268" w:rsidR="001D0DA0" w:rsidRDefault="006E176B" w:rsidP="009F251C">
            <w:pPr>
              <w:pStyle w:val="TableText"/>
            </w:pPr>
            <w:r>
              <w:t>Network Access Manager</w:t>
            </w:r>
          </w:p>
        </w:tc>
        <w:tc>
          <w:tcPr>
            <w:tcW w:w="2977" w:type="dxa"/>
          </w:tcPr>
          <w:p w14:paraId="50794B79" w14:textId="21C49B34" w:rsidR="001D0DA0" w:rsidRDefault="001D0DA0" w:rsidP="009F251C">
            <w:pPr>
              <w:pStyle w:val="TableText"/>
            </w:pPr>
            <w:r>
              <w:t>Steve Rigoni</w:t>
            </w:r>
          </w:p>
        </w:tc>
        <w:tc>
          <w:tcPr>
            <w:tcW w:w="3402" w:type="dxa"/>
            <w:vAlign w:val="top"/>
          </w:tcPr>
          <w:p w14:paraId="585137F3" w14:textId="4B37456B" w:rsidR="001D0DA0" w:rsidDel="001D0DA0" w:rsidRDefault="001D0DA0" w:rsidP="009F251C">
            <w:pPr>
              <w:pStyle w:val="TableText"/>
            </w:pPr>
            <w:r>
              <w:t>26</w:t>
            </w:r>
            <w:r w:rsidRPr="008A4E82">
              <w:rPr>
                <w:vertAlign w:val="superscript"/>
              </w:rPr>
              <w:t>th</w:t>
            </w:r>
            <w:r>
              <w:t xml:space="preserve">  October 2018</w:t>
            </w:r>
          </w:p>
        </w:tc>
      </w:tr>
      <w:tr w:rsidR="00AC225B" w:rsidRPr="009F251C" w14:paraId="0E733C53" w14:textId="77777777" w:rsidTr="009C0F00">
        <w:tc>
          <w:tcPr>
            <w:tcW w:w="3227" w:type="dxa"/>
          </w:tcPr>
          <w:p w14:paraId="58B511E1" w14:textId="648DF61A" w:rsidR="00AC225B" w:rsidRDefault="00AC225B" w:rsidP="009F251C">
            <w:pPr>
              <w:pStyle w:val="TableText"/>
            </w:pPr>
            <w:r>
              <w:t>Team Leader System Control</w:t>
            </w:r>
          </w:p>
        </w:tc>
        <w:tc>
          <w:tcPr>
            <w:tcW w:w="2977" w:type="dxa"/>
          </w:tcPr>
          <w:p w14:paraId="357BD249" w14:textId="75DDF9D1" w:rsidR="00AC225B" w:rsidRDefault="00AC225B" w:rsidP="009F251C">
            <w:pPr>
              <w:pStyle w:val="TableText"/>
            </w:pPr>
            <w:r>
              <w:t>Rob Groot</w:t>
            </w:r>
          </w:p>
        </w:tc>
        <w:tc>
          <w:tcPr>
            <w:tcW w:w="3402" w:type="dxa"/>
            <w:vAlign w:val="top"/>
          </w:tcPr>
          <w:p w14:paraId="6A3F036C" w14:textId="3E86D090" w:rsidR="00AC225B" w:rsidRDefault="00AC225B" w:rsidP="009F251C">
            <w:pPr>
              <w:pStyle w:val="TableText"/>
            </w:pPr>
            <w:r>
              <w:t>30</w:t>
            </w:r>
            <w:r w:rsidRPr="00921CC8">
              <w:rPr>
                <w:vertAlign w:val="superscript"/>
              </w:rPr>
              <w:t>th</w:t>
            </w:r>
            <w:r>
              <w:t xml:space="preserve">  October 2018</w:t>
            </w:r>
          </w:p>
        </w:tc>
      </w:tr>
    </w:tbl>
    <w:p w14:paraId="2407A25E" w14:textId="77777777" w:rsidR="00121395" w:rsidRDefault="00121395" w:rsidP="00121395"/>
    <w:p w14:paraId="2407A260" w14:textId="77777777" w:rsidR="007E4BC7" w:rsidRDefault="007E4BC7" w:rsidP="007E4BC7">
      <w:pPr>
        <w:pStyle w:val="DocumentText10pt"/>
        <w:sectPr w:rsidR="007E4BC7" w:rsidSect="006F4B9F">
          <w:footerReference w:type="default" r:id="rId13"/>
          <w:headerReference w:type="first" r:id="rId14"/>
          <w:pgSz w:w="11906" w:h="16838" w:code="9"/>
          <w:pgMar w:top="1440" w:right="930" w:bottom="1412" w:left="1440" w:header="360" w:footer="212" w:gutter="0"/>
          <w:cols w:space="708"/>
          <w:titlePg/>
          <w:docGrid w:linePitch="360"/>
        </w:sectPr>
      </w:pPr>
    </w:p>
    <w:p w14:paraId="2407A261" w14:textId="77777777" w:rsidR="007E4BC7" w:rsidRDefault="005B7B32" w:rsidP="005B7B32">
      <w:pPr>
        <w:pStyle w:val="TableSectionHeader"/>
      </w:pPr>
      <w:r>
        <w:lastRenderedPageBreak/>
        <w:t>Document Purpose</w:t>
      </w:r>
    </w:p>
    <w:p w14:paraId="277EFD7D" w14:textId="056D9BE0" w:rsidR="009C0F00" w:rsidRDefault="009C0F00" w:rsidP="005B7B32">
      <w:pPr>
        <w:pStyle w:val="DocumentText10pt"/>
      </w:pPr>
      <w:r>
        <w:rPr>
          <w:lang w:val="en-US" w:eastAsia="en-US"/>
        </w:rPr>
        <w:t xml:space="preserve">The purpose of this document is to describe the functional requirements for the integration between EDNAR and </w:t>
      </w:r>
      <w:proofErr w:type="spellStart"/>
      <w:r>
        <w:rPr>
          <w:lang w:val="en-US" w:eastAsia="en-US"/>
        </w:rPr>
        <w:t>PowerOn</w:t>
      </w:r>
      <w:proofErr w:type="spellEnd"/>
      <w:r>
        <w:rPr>
          <w:lang w:val="en-US" w:eastAsia="en-US"/>
        </w:rPr>
        <w:t xml:space="preserve"> Fusion, the Distribution Management System.   This document will be used by the SCADA and EDNAR project teams to build and test the integration.</w:t>
      </w:r>
    </w:p>
    <w:p w14:paraId="2407A263" w14:textId="77777777" w:rsidR="005B7B32" w:rsidRDefault="005B7B32" w:rsidP="005B7B32">
      <w:pPr>
        <w:pStyle w:val="TableSectionHeader"/>
      </w:pPr>
      <w:r>
        <w:t>Methodology</w:t>
      </w:r>
    </w:p>
    <w:p w14:paraId="2407A264" w14:textId="77777777" w:rsidR="005D5161" w:rsidRDefault="005D5161" w:rsidP="000F2192">
      <w:pPr>
        <w:pStyle w:val="DocumentText10pt"/>
      </w:pPr>
      <w:r w:rsidRPr="005D5161">
        <w:rPr>
          <w:b/>
        </w:rPr>
        <w:t>P</w:t>
      </w:r>
      <w:r>
        <w:t xml:space="preserve">lanning </w:t>
      </w:r>
      <w:r w:rsidRPr="005D5161">
        <w:rPr>
          <w:b/>
        </w:rPr>
        <w:t>O</w:t>
      </w:r>
      <w:r>
        <w:t xml:space="preserve">ur </w:t>
      </w:r>
      <w:r w:rsidRPr="005D5161">
        <w:rPr>
          <w:b/>
        </w:rPr>
        <w:t>I</w:t>
      </w:r>
      <w:r>
        <w:t xml:space="preserve">mplementations for </w:t>
      </w:r>
      <w:r w:rsidRPr="005D5161">
        <w:rPr>
          <w:b/>
        </w:rPr>
        <w:t>N</w:t>
      </w:r>
      <w:r>
        <w:t xml:space="preserve">ew </w:t>
      </w:r>
      <w:r w:rsidRPr="005D5161">
        <w:rPr>
          <w:b/>
        </w:rPr>
        <w:t>T</w:t>
      </w:r>
      <w:r>
        <w:t>echnology (POINT)</w:t>
      </w:r>
    </w:p>
    <w:p w14:paraId="2407A265" w14:textId="77777777" w:rsidR="000F2192" w:rsidRDefault="000F2192" w:rsidP="000F2192">
      <w:pPr>
        <w:pStyle w:val="DocumentText10pt"/>
      </w:pPr>
      <w:r>
        <w:t>The IT POINT Methodology is a tailored version of PRINCE2 project methodology. POINT Methodology reflects our operational business approach and provides a process that can be appl</w:t>
      </w:r>
      <w:r w:rsidR="00BB3B14">
        <w:t>ied to all IT projects.  The “Functional Specifications” is part of the “Controlling and Managing Delivery</w:t>
      </w:r>
      <w:r w:rsidR="009E4856">
        <w:t>- Design</w:t>
      </w:r>
      <w:r>
        <w:t xml:space="preserve">” </w:t>
      </w:r>
      <w:r w:rsidR="005D5161">
        <w:t>stage.</w:t>
      </w:r>
    </w:p>
    <w:p w14:paraId="2407A266" w14:textId="77777777" w:rsidR="000F2192" w:rsidRDefault="000F2192" w:rsidP="000F2192">
      <w:pPr>
        <w:pStyle w:val="DocumentText10pt"/>
      </w:pPr>
      <w:r>
        <w:t xml:space="preserve">Further information on the POINT Methodology can be found on </w:t>
      </w:r>
      <w:proofErr w:type="spellStart"/>
      <w:r>
        <w:t>myConnect</w:t>
      </w:r>
      <w:proofErr w:type="spellEnd"/>
      <w:r>
        <w:t xml:space="preserve"> (internal Intranet site):</w:t>
      </w:r>
    </w:p>
    <w:p w14:paraId="2407A267" w14:textId="77777777" w:rsidR="009943E0" w:rsidRDefault="004945C3" w:rsidP="009943E0">
      <w:pPr>
        <w:pStyle w:val="DocumentText10pt"/>
      </w:pPr>
      <w:hyperlink r:id="rId15" w:history="1">
        <w:r w:rsidR="009943E0" w:rsidRPr="00B8354B">
          <w:rPr>
            <w:rStyle w:val="Hyperlink"/>
          </w:rPr>
          <w:t xml:space="preserve">Home → Projects &amp; Initiatives → Project Methodologies → </w:t>
        </w:r>
        <w:proofErr w:type="gramStart"/>
        <w:r w:rsidR="009943E0" w:rsidRPr="00B8354B">
          <w:rPr>
            <w:rStyle w:val="Hyperlink"/>
          </w:rPr>
          <w:t>IT</w:t>
        </w:r>
        <w:proofErr w:type="gramEnd"/>
        <w:r w:rsidR="009943E0" w:rsidRPr="00B8354B">
          <w:rPr>
            <w:rStyle w:val="Hyperlink"/>
          </w:rPr>
          <w:t xml:space="preserve"> Project Management</w:t>
        </w:r>
      </w:hyperlink>
    </w:p>
    <w:p w14:paraId="2407A268" w14:textId="77777777" w:rsidR="005B7B32" w:rsidRDefault="005B7B32" w:rsidP="005B7B32">
      <w:pPr>
        <w:pStyle w:val="TableSectionHeader"/>
      </w:pPr>
      <w:r>
        <w:t>Related Documents</w:t>
      </w:r>
    </w:p>
    <w:p w14:paraId="2407A269" w14:textId="0F261FB3" w:rsidR="00457FC4" w:rsidRDefault="00457FC4" w:rsidP="00457FC4">
      <w:pPr>
        <w:pStyle w:val="HiddenText"/>
      </w:pPr>
    </w:p>
    <w:tbl>
      <w:tblPr>
        <w:tblStyle w:val="TableGrid"/>
        <w:tblW w:w="9752" w:type="dxa"/>
        <w:tblBorders>
          <w:top w:val="single" w:sz="6" w:space="0" w:color="000000"/>
          <w:bottom w:val="single" w:sz="6" w:space="0" w:color="000000"/>
          <w:insideH w:val="single" w:sz="6" w:space="0" w:color="000000"/>
        </w:tblBorders>
        <w:tblLook w:val="01E0" w:firstRow="1" w:lastRow="1" w:firstColumn="1" w:lastColumn="1" w:noHBand="0" w:noVBand="0"/>
      </w:tblPr>
      <w:tblGrid>
        <w:gridCol w:w="3280"/>
        <w:gridCol w:w="3807"/>
        <w:gridCol w:w="2665"/>
      </w:tblGrid>
      <w:tr w:rsidR="005B7B32" w14:paraId="2407A26E" w14:textId="77777777" w:rsidTr="000A2B45">
        <w:tc>
          <w:tcPr>
            <w:tcW w:w="3280" w:type="dxa"/>
          </w:tcPr>
          <w:p w14:paraId="2407A26A" w14:textId="77777777" w:rsidR="005B7B32" w:rsidRDefault="005B7B32" w:rsidP="00FE393C">
            <w:pPr>
              <w:pStyle w:val="TableColumnText"/>
            </w:pPr>
            <w:r>
              <w:t>Document</w:t>
            </w:r>
          </w:p>
        </w:tc>
        <w:tc>
          <w:tcPr>
            <w:tcW w:w="3807" w:type="dxa"/>
          </w:tcPr>
          <w:p w14:paraId="2407A26B" w14:textId="77777777" w:rsidR="005B7B32" w:rsidRDefault="005B7B32" w:rsidP="00FE393C">
            <w:pPr>
              <w:pStyle w:val="TableColumnText"/>
            </w:pPr>
            <w:r>
              <w:t>Filename</w:t>
            </w:r>
          </w:p>
        </w:tc>
        <w:tc>
          <w:tcPr>
            <w:tcW w:w="2665" w:type="dxa"/>
          </w:tcPr>
          <w:p w14:paraId="2407A26C" w14:textId="77777777" w:rsidR="005B7B32" w:rsidRDefault="005B7B32" w:rsidP="00FE393C">
            <w:pPr>
              <w:pStyle w:val="TableColumnText"/>
            </w:pPr>
            <w:r>
              <w:t>Input/Output/</w:t>
            </w:r>
            <w:r w:rsidR="009F251C">
              <w:t>Reference</w:t>
            </w:r>
          </w:p>
          <w:p w14:paraId="2407A26D" w14:textId="3FFE0582" w:rsidR="00B72672" w:rsidRPr="00B72672" w:rsidRDefault="00B72672" w:rsidP="00B72672">
            <w:pPr>
              <w:pStyle w:val="HiddenText"/>
            </w:pPr>
          </w:p>
        </w:tc>
      </w:tr>
      <w:tr w:rsidR="00511B52" w14:paraId="24A0EFA4" w14:textId="77777777" w:rsidTr="000358FD">
        <w:tc>
          <w:tcPr>
            <w:tcW w:w="3280" w:type="dxa"/>
          </w:tcPr>
          <w:p w14:paraId="704160D5" w14:textId="77777777" w:rsidR="00511B52" w:rsidRDefault="00511B52" w:rsidP="000358FD">
            <w:pPr>
              <w:pStyle w:val="TableText"/>
            </w:pPr>
            <w:r>
              <w:t>EDNAR Functional Business Requirements</w:t>
            </w:r>
          </w:p>
        </w:tc>
        <w:tc>
          <w:tcPr>
            <w:tcW w:w="3807" w:type="dxa"/>
          </w:tcPr>
          <w:p w14:paraId="172CC78A" w14:textId="77777777" w:rsidR="00511B52" w:rsidRDefault="00511B52" w:rsidP="000358FD">
            <w:pPr>
              <w:pStyle w:val="TableText"/>
            </w:pPr>
            <w:r>
              <w:t>EDNAR Functional Business Requirements V0.1.xls</w:t>
            </w:r>
          </w:p>
        </w:tc>
        <w:tc>
          <w:tcPr>
            <w:tcW w:w="2665" w:type="dxa"/>
          </w:tcPr>
          <w:p w14:paraId="2BEFABDC" w14:textId="77777777" w:rsidR="00511B52" w:rsidRDefault="00511B52" w:rsidP="000358FD">
            <w:pPr>
              <w:pStyle w:val="TableText"/>
            </w:pPr>
            <w:r>
              <w:t>Input</w:t>
            </w:r>
          </w:p>
        </w:tc>
      </w:tr>
      <w:tr w:rsidR="00511B52" w14:paraId="25C04018" w14:textId="77777777" w:rsidTr="000358FD">
        <w:tc>
          <w:tcPr>
            <w:tcW w:w="3280" w:type="dxa"/>
          </w:tcPr>
          <w:p w14:paraId="60B621EF" w14:textId="77777777" w:rsidR="00511B52" w:rsidRDefault="00511B52" w:rsidP="000358FD">
            <w:pPr>
              <w:pStyle w:val="TableText"/>
            </w:pPr>
            <w:r>
              <w:rPr>
                <w:lang w:val="en-US" w:eastAsia="en-US"/>
              </w:rPr>
              <w:t xml:space="preserve">GE </w:t>
            </w:r>
            <w:proofErr w:type="spellStart"/>
            <w:r>
              <w:rPr>
                <w:lang w:val="en-US" w:eastAsia="en-US"/>
              </w:rPr>
              <w:t>PowerOn</w:t>
            </w:r>
            <w:proofErr w:type="spellEnd"/>
            <w:r>
              <w:rPr>
                <w:lang w:val="en-US" w:eastAsia="en-US"/>
              </w:rPr>
              <w:t xml:space="preserve"> Fusion Interface Guide: NM S SOAP Interface </w:t>
            </w:r>
          </w:p>
        </w:tc>
        <w:tc>
          <w:tcPr>
            <w:tcW w:w="3807" w:type="dxa"/>
          </w:tcPr>
          <w:p w14:paraId="4640B8F9" w14:textId="77777777" w:rsidR="00511B52" w:rsidRDefault="00511B52" w:rsidP="000358FD">
            <w:pPr>
              <w:pStyle w:val="TableText"/>
            </w:pPr>
            <w:r>
              <w:t>NMS SOAP interfaces 522.3.pdf</w:t>
            </w:r>
          </w:p>
        </w:tc>
        <w:tc>
          <w:tcPr>
            <w:tcW w:w="2665" w:type="dxa"/>
          </w:tcPr>
          <w:p w14:paraId="3C04F88E" w14:textId="77777777" w:rsidR="00511B52" w:rsidRDefault="00511B52" w:rsidP="000358FD">
            <w:pPr>
              <w:pStyle w:val="TableText"/>
            </w:pPr>
            <w:r>
              <w:t>Input</w:t>
            </w:r>
          </w:p>
        </w:tc>
      </w:tr>
      <w:tr w:rsidR="00511B52" w14:paraId="7E93BDFA" w14:textId="77777777" w:rsidTr="000358FD">
        <w:tc>
          <w:tcPr>
            <w:tcW w:w="3280" w:type="dxa"/>
          </w:tcPr>
          <w:p w14:paraId="5B206D96" w14:textId="77777777" w:rsidR="00511B52" w:rsidRDefault="00511B52" w:rsidP="000358FD">
            <w:pPr>
              <w:pStyle w:val="TableText"/>
            </w:pPr>
            <w:r>
              <w:rPr>
                <w:lang w:val="en-US" w:eastAsia="en-US"/>
              </w:rPr>
              <w:t xml:space="preserve">GE </w:t>
            </w:r>
            <w:proofErr w:type="spellStart"/>
            <w:r>
              <w:rPr>
                <w:lang w:val="en-US" w:eastAsia="en-US"/>
              </w:rPr>
              <w:t>PowerOn</w:t>
            </w:r>
            <w:proofErr w:type="spellEnd"/>
            <w:r>
              <w:rPr>
                <w:lang w:val="en-US" w:eastAsia="en-US"/>
              </w:rPr>
              <w:t xml:space="preserve"> Fusion Administration Guide: SOAP Interface Architecture</w:t>
            </w:r>
          </w:p>
        </w:tc>
        <w:tc>
          <w:tcPr>
            <w:tcW w:w="3807" w:type="dxa"/>
          </w:tcPr>
          <w:p w14:paraId="061901A4" w14:textId="77777777" w:rsidR="00511B52" w:rsidRDefault="00511B52" w:rsidP="000358FD">
            <w:pPr>
              <w:pStyle w:val="TableText"/>
            </w:pPr>
            <w:r>
              <w:t>SOAP interface architecture 520.pdf</w:t>
            </w:r>
          </w:p>
        </w:tc>
        <w:tc>
          <w:tcPr>
            <w:tcW w:w="2665" w:type="dxa"/>
          </w:tcPr>
          <w:p w14:paraId="0860A482" w14:textId="77777777" w:rsidR="00511B52" w:rsidRDefault="00511B52" w:rsidP="000358FD">
            <w:pPr>
              <w:pStyle w:val="TableText"/>
            </w:pPr>
            <w:r>
              <w:t>Input</w:t>
            </w:r>
          </w:p>
        </w:tc>
      </w:tr>
      <w:tr w:rsidR="00511B52" w14:paraId="3B4DF942" w14:textId="77777777" w:rsidTr="000358FD">
        <w:tc>
          <w:tcPr>
            <w:tcW w:w="3280" w:type="dxa"/>
          </w:tcPr>
          <w:p w14:paraId="4BA2FE7C" w14:textId="77777777" w:rsidR="00511B52" w:rsidRDefault="00511B52" w:rsidP="000358FD">
            <w:pPr>
              <w:pStyle w:val="TableText"/>
              <w:rPr>
                <w:lang w:val="en-US" w:eastAsia="en-US"/>
              </w:rPr>
            </w:pPr>
            <w:r>
              <w:rPr>
                <w:lang w:val="en-US" w:eastAsia="en-US"/>
              </w:rPr>
              <w:t xml:space="preserve">GE </w:t>
            </w:r>
            <w:proofErr w:type="spellStart"/>
            <w:r>
              <w:rPr>
                <w:lang w:val="en-US" w:eastAsia="en-US"/>
              </w:rPr>
              <w:t>PowerOn</w:t>
            </w:r>
            <w:proofErr w:type="spellEnd"/>
            <w:r>
              <w:rPr>
                <w:lang w:val="en-US" w:eastAsia="en-US"/>
              </w:rPr>
              <w:t xml:space="preserve"> Fusion Administration Guide: SOAP Interface Configuration Release v5</w:t>
            </w:r>
          </w:p>
        </w:tc>
        <w:tc>
          <w:tcPr>
            <w:tcW w:w="3807" w:type="dxa"/>
          </w:tcPr>
          <w:p w14:paraId="4709AD3E" w14:textId="77777777" w:rsidR="00511B52" w:rsidRDefault="00511B52" w:rsidP="000358FD">
            <w:pPr>
              <w:pStyle w:val="TableText"/>
            </w:pPr>
            <w:r>
              <w:t>Soap interface configuration 522.pdf</w:t>
            </w:r>
          </w:p>
        </w:tc>
        <w:tc>
          <w:tcPr>
            <w:tcW w:w="2665" w:type="dxa"/>
          </w:tcPr>
          <w:p w14:paraId="59480754" w14:textId="77777777" w:rsidR="00511B52" w:rsidRDefault="00511B52" w:rsidP="000358FD">
            <w:pPr>
              <w:pStyle w:val="TableText"/>
            </w:pPr>
            <w:r>
              <w:t>Reference</w:t>
            </w:r>
          </w:p>
        </w:tc>
      </w:tr>
      <w:tr w:rsidR="00511B52" w14:paraId="46F0CE98" w14:textId="77777777" w:rsidTr="000358FD">
        <w:tc>
          <w:tcPr>
            <w:tcW w:w="3280" w:type="dxa"/>
          </w:tcPr>
          <w:p w14:paraId="10CF2AF3" w14:textId="77777777" w:rsidR="00511B52" w:rsidRDefault="00511B52" w:rsidP="000358FD">
            <w:pPr>
              <w:pStyle w:val="TableText"/>
            </w:pPr>
            <w:r>
              <w:t>EDNAR Interface Specification</w:t>
            </w:r>
          </w:p>
        </w:tc>
        <w:tc>
          <w:tcPr>
            <w:tcW w:w="3807" w:type="dxa"/>
          </w:tcPr>
          <w:p w14:paraId="76AF5FAD" w14:textId="77777777" w:rsidR="00511B52" w:rsidRDefault="004945C3" w:rsidP="000358FD">
            <w:pPr>
              <w:pStyle w:val="TableText"/>
            </w:pPr>
            <w:hyperlink r:id="rId16" w:history="1">
              <w:r w:rsidR="00511B52" w:rsidRPr="00B56616">
                <w:rPr>
                  <w:rStyle w:val="Hyperlink"/>
                </w:rPr>
                <w:t>\\Corp\IT\MKT\INTER-DEPT\BIP\IT</w:t>
              </w:r>
            </w:hyperlink>
            <w:r w:rsidR="00511B52">
              <w:t xml:space="preserve"> </w:t>
            </w:r>
            <w:r w:rsidR="00511B52" w:rsidRPr="00DF087A">
              <w:rPr>
                <w:rStyle w:val="Hyperlink"/>
              </w:rPr>
              <w:t>Projects - 2018\</w:t>
            </w:r>
            <w:r w:rsidR="00511B52">
              <w:rPr>
                <w:rStyle w:val="Hyperlink"/>
              </w:rPr>
              <w:t>EDNAR\</w:t>
            </w:r>
            <w:r w:rsidR="00511B52" w:rsidRPr="00DF087A">
              <w:rPr>
                <w:rStyle w:val="Hyperlink"/>
              </w:rPr>
              <w:t xml:space="preserve">04 Controlling and Managing Delivery\11 Integration\02 </w:t>
            </w:r>
            <w:proofErr w:type="spellStart"/>
            <w:r w:rsidR="00511B52" w:rsidRPr="00DF087A">
              <w:rPr>
                <w:rStyle w:val="Hyperlink"/>
              </w:rPr>
              <w:t>ednar_interface_documentation</w:t>
            </w:r>
            <w:proofErr w:type="spellEnd"/>
          </w:p>
        </w:tc>
        <w:tc>
          <w:tcPr>
            <w:tcW w:w="2665" w:type="dxa"/>
          </w:tcPr>
          <w:p w14:paraId="40F660EA" w14:textId="77777777" w:rsidR="00511B52" w:rsidRDefault="00511B52" w:rsidP="000358FD">
            <w:pPr>
              <w:pStyle w:val="TableText"/>
            </w:pPr>
            <w:r>
              <w:t>Reference</w:t>
            </w:r>
          </w:p>
        </w:tc>
      </w:tr>
      <w:tr w:rsidR="00511B52" w14:paraId="23059AD7" w14:textId="77777777" w:rsidTr="000A2B45">
        <w:tc>
          <w:tcPr>
            <w:tcW w:w="3280" w:type="dxa"/>
          </w:tcPr>
          <w:p w14:paraId="4DFC1C85" w14:textId="2771D660" w:rsidR="00511B52" w:rsidRDefault="00511B52" w:rsidP="00530716">
            <w:pPr>
              <w:pStyle w:val="TableText"/>
              <w:rPr>
                <w:lang w:val="en-US" w:eastAsia="en-US"/>
              </w:rPr>
            </w:pPr>
            <w:r w:rsidRPr="00511B52">
              <w:rPr>
                <w:lang w:val="en-US" w:eastAsia="en-US"/>
              </w:rPr>
              <w:t>SRR and Work Package Manager integration</w:t>
            </w:r>
            <w:r>
              <w:rPr>
                <w:lang w:val="en-US" w:eastAsia="en-US"/>
              </w:rPr>
              <w:t xml:space="preserve"> v0.5</w:t>
            </w:r>
          </w:p>
        </w:tc>
        <w:tc>
          <w:tcPr>
            <w:tcW w:w="3807" w:type="dxa"/>
          </w:tcPr>
          <w:p w14:paraId="5BDF06F6" w14:textId="362E409F" w:rsidR="00511B52" w:rsidRDefault="00511B52" w:rsidP="00530716">
            <w:pPr>
              <w:pStyle w:val="TableText"/>
            </w:pPr>
            <w:r w:rsidRPr="00511B52">
              <w:t>WPM-SRR Integration</w:t>
            </w:r>
            <w:r>
              <w:t xml:space="preserve"> 3.10</w:t>
            </w:r>
            <w:r w:rsidRPr="00511B52">
              <w:t>.doc</w:t>
            </w:r>
          </w:p>
        </w:tc>
        <w:tc>
          <w:tcPr>
            <w:tcW w:w="2665" w:type="dxa"/>
          </w:tcPr>
          <w:p w14:paraId="161AF3BF" w14:textId="5539E6B5" w:rsidR="00511B52" w:rsidRDefault="00511B52" w:rsidP="00530716">
            <w:pPr>
              <w:pStyle w:val="TableText"/>
            </w:pPr>
            <w:r>
              <w:t>Reference</w:t>
            </w:r>
          </w:p>
        </w:tc>
      </w:tr>
    </w:tbl>
    <w:p w14:paraId="7991F87D" w14:textId="66C4BED3" w:rsidR="006F3DB2" w:rsidRDefault="00580260" w:rsidP="005B7B32">
      <w:pPr>
        <w:pStyle w:val="DocumentText10pt"/>
      </w:pPr>
      <w:r>
        <w:t xml:space="preserve">The latest versions of the above documents are stored </w:t>
      </w:r>
      <w:r w:rsidR="006F3DB2">
        <w:t xml:space="preserve">in </w:t>
      </w:r>
      <w:r>
        <w:t>the</w:t>
      </w:r>
      <w:r w:rsidR="006F3DB2">
        <w:t xml:space="preserve"> following </w:t>
      </w:r>
      <w:ins w:id="7" w:author="Elizabeth Ryan" w:date="2018-11-08T09:58:00Z">
        <w:r w:rsidR="00CE5433">
          <w:t xml:space="preserve">EDNAR Project </w:t>
        </w:r>
      </w:ins>
      <w:ins w:id="8" w:author="Elizabeth Ryan" w:date="2018-11-05T11:46:00Z">
        <w:r w:rsidR="008A25A8">
          <w:t xml:space="preserve">LAN </w:t>
        </w:r>
      </w:ins>
      <w:r w:rsidR="006F3DB2">
        <w:t>location:</w:t>
      </w:r>
    </w:p>
    <w:p w14:paraId="2B96382A" w14:textId="3CF569B1" w:rsidR="00E31B73" w:rsidRDefault="00E31B73" w:rsidP="00E31B73">
      <w:pPr>
        <w:pStyle w:val="DocumentText10pt"/>
      </w:pPr>
      <w:r>
        <w:t>G</w:t>
      </w:r>
      <w:proofErr w:type="gramStart"/>
      <w:r>
        <w:t>:</w:t>
      </w:r>
      <w:proofErr w:type="gramEnd"/>
      <w:r>
        <w:fldChar w:fldCharType="begin"/>
      </w:r>
      <w:r>
        <w:instrText>HYPERLINK "G:\\MKT\\INTER-DEPT\\BIP\\IT Projects - 2018\\EDNAR\\04 Controlling and Managing Delivery\\11 Integration\\01 DMS Interface"</w:instrText>
      </w:r>
      <w:r>
        <w:fldChar w:fldCharType="separate"/>
      </w:r>
      <w:r w:rsidRPr="008A4E82">
        <w:t>\MKT\INTER-DEPT\BIP\IT Projects - 2018\EDNAR\04 Controlling and Managing Delivery\11 Integration\01 DMS Interface</w:t>
      </w:r>
      <w:r>
        <w:fldChar w:fldCharType="end"/>
      </w:r>
    </w:p>
    <w:p w14:paraId="6393FEFF" w14:textId="77777777" w:rsidR="006F3DB2" w:rsidRDefault="006F3DB2" w:rsidP="005B7B32">
      <w:pPr>
        <w:pStyle w:val="DocumentText10pt"/>
      </w:pPr>
    </w:p>
    <w:p w14:paraId="2407A27B" w14:textId="4C9C666A" w:rsidR="005B7B32" w:rsidRDefault="005B7B32" w:rsidP="005B7B32">
      <w:pPr>
        <w:pStyle w:val="DocumentText10pt"/>
      </w:pPr>
    </w:p>
    <w:p w14:paraId="2407A293" w14:textId="77777777" w:rsidR="00FE393C" w:rsidRDefault="00FE393C" w:rsidP="00FE393C">
      <w:pPr>
        <w:pStyle w:val="DocumentText10pt"/>
      </w:pPr>
    </w:p>
    <w:p w14:paraId="2407A294" w14:textId="196AC860" w:rsidR="009F251C" w:rsidRDefault="009F251C" w:rsidP="00FE393C">
      <w:pPr>
        <w:pStyle w:val="DocumentText10pt"/>
        <w:sectPr w:rsidR="009F251C" w:rsidSect="002065C8">
          <w:headerReference w:type="default" r:id="rId17"/>
          <w:pgSz w:w="11906" w:h="16838"/>
          <w:pgMar w:top="1440" w:right="930" w:bottom="1412" w:left="1440" w:header="709" w:footer="0" w:gutter="0"/>
          <w:pgNumType w:start="1"/>
          <w:cols w:space="708"/>
          <w:docGrid w:linePitch="360"/>
        </w:sectPr>
      </w:pPr>
    </w:p>
    <w:p w14:paraId="2407A295" w14:textId="77777777" w:rsidR="00FE393C" w:rsidRDefault="00FE393C" w:rsidP="00FE393C">
      <w:pPr>
        <w:pStyle w:val="TableSectionHeader"/>
      </w:pPr>
      <w:r>
        <w:lastRenderedPageBreak/>
        <w:t>Contents</w:t>
      </w:r>
    </w:p>
    <w:p w14:paraId="4529E8E2" w14:textId="77777777" w:rsidR="00F204F8" w:rsidRDefault="00F7668B">
      <w:pPr>
        <w:pStyle w:val="TOC1"/>
        <w:tabs>
          <w:tab w:val="left" w:pos="660"/>
          <w:tab w:val="right" w:pos="9526"/>
        </w:tabs>
        <w:rPr>
          <w:ins w:id="9" w:author="Elizabeth Ryan" w:date="2018-11-08T09:55:00Z"/>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ins w:id="10" w:author="Elizabeth Ryan" w:date="2018-11-08T09:55:00Z">
        <w:r w:rsidR="00F204F8" w:rsidRPr="00FA23AA">
          <w:rPr>
            <w:rStyle w:val="Hyperlink"/>
            <w:noProof/>
          </w:rPr>
          <w:fldChar w:fldCharType="begin"/>
        </w:r>
        <w:r w:rsidR="00F204F8" w:rsidRPr="00FA23AA">
          <w:rPr>
            <w:rStyle w:val="Hyperlink"/>
            <w:noProof/>
          </w:rPr>
          <w:instrText xml:space="preserve"> </w:instrText>
        </w:r>
        <w:r w:rsidR="00F204F8">
          <w:rPr>
            <w:noProof/>
          </w:rPr>
          <w:instrText>HYPERLINK \l "_Toc529434265"</w:instrText>
        </w:r>
        <w:r w:rsidR="00F204F8" w:rsidRPr="00FA23AA">
          <w:rPr>
            <w:rStyle w:val="Hyperlink"/>
            <w:noProof/>
          </w:rPr>
          <w:instrText xml:space="preserve"> </w:instrText>
        </w:r>
        <w:r w:rsidR="00F204F8" w:rsidRPr="00FA23AA">
          <w:rPr>
            <w:rStyle w:val="Hyperlink"/>
            <w:noProof/>
          </w:rPr>
          <w:fldChar w:fldCharType="separate"/>
        </w:r>
        <w:r w:rsidR="00F204F8" w:rsidRPr="00FA23AA">
          <w:rPr>
            <w:rStyle w:val="Hyperlink"/>
            <w:noProof/>
          </w:rPr>
          <w:t>1.</w:t>
        </w:r>
        <w:r w:rsidR="00F204F8">
          <w:rPr>
            <w:rFonts w:asciiTheme="minorHAnsi" w:eastAsiaTheme="minorEastAsia" w:hAnsiTheme="minorHAnsi" w:cstheme="minorBidi"/>
            <w:b w:val="0"/>
            <w:noProof/>
            <w:sz w:val="22"/>
            <w:szCs w:val="22"/>
          </w:rPr>
          <w:tab/>
        </w:r>
        <w:r w:rsidR="00F204F8" w:rsidRPr="00FA23AA">
          <w:rPr>
            <w:rStyle w:val="Hyperlink"/>
            <w:noProof/>
          </w:rPr>
          <w:t>Overview</w:t>
        </w:r>
        <w:r w:rsidR="00F204F8">
          <w:rPr>
            <w:noProof/>
            <w:webHidden/>
          </w:rPr>
          <w:tab/>
        </w:r>
        <w:r w:rsidR="00F204F8">
          <w:rPr>
            <w:noProof/>
            <w:webHidden/>
          </w:rPr>
          <w:fldChar w:fldCharType="begin"/>
        </w:r>
        <w:r w:rsidR="00F204F8">
          <w:rPr>
            <w:noProof/>
            <w:webHidden/>
          </w:rPr>
          <w:instrText xml:space="preserve"> PAGEREF _Toc529434265 \h </w:instrText>
        </w:r>
      </w:ins>
      <w:r w:rsidR="00F204F8">
        <w:rPr>
          <w:noProof/>
          <w:webHidden/>
        </w:rPr>
      </w:r>
      <w:r w:rsidR="00F204F8">
        <w:rPr>
          <w:noProof/>
          <w:webHidden/>
        </w:rPr>
        <w:fldChar w:fldCharType="separate"/>
      </w:r>
      <w:ins w:id="11" w:author="Elizabeth Ryan" w:date="2018-11-08T09:55:00Z">
        <w:r w:rsidR="00F204F8">
          <w:rPr>
            <w:noProof/>
            <w:webHidden/>
          </w:rPr>
          <w:t>3</w:t>
        </w:r>
        <w:r w:rsidR="00F204F8">
          <w:rPr>
            <w:noProof/>
            <w:webHidden/>
          </w:rPr>
          <w:fldChar w:fldCharType="end"/>
        </w:r>
        <w:r w:rsidR="00F204F8" w:rsidRPr="00FA23AA">
          <w:rPr>
            <w:rStyle w:val="Hyperlink"/>
            <w:noProof/>
          </w:rPr>
          <w:fldChar w:fldCharType="end"/>
        </w:r>
      </w:ins>
    </w:p>
    <w:p w14:paraId="73D8045C" w14:textId="77777777" w:rsidR="00F204F8" w:rsidRDefault="00F204F8">
      <w:pPr>
        <w:pStyle w:val="TOC2"/>
        <w:tabs>
          <w:tab w:val="left" w:pos="660"/>
          <w:tab w:val="right" w:pos="9526"/>
        </w:tabs>
        <w:rPr>
          <w:ins w:id="12" w:author="Elizabeth Ryan" w:date="2018-11-08T09:55:00Z"/>
          <w:rFonts w:asciiTheme="minorHAnsi" w:eastAsiaTheme="minorEastAsia" w:hAnsiTheme="minorHAnsi" w:cstheme="minorBidi"/>
          <w:noProof/>
          <w:sz w:val="22"/>
          <w:szCs w:val="22"/>
        </w:rPr>
      </w:pPr>
      <w:ins w:id="13"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"_Toc529434266"</w:instrText>
        </w:r>
        <w:r w:rsidRPr="00FA23AA">
          <w:rPr>
            <w:rStyle w:val="Hyperlink"/>
            <w:noProof/>
          </w:rPr>
          <w:instrText xml:space="preserve"> </w:instrText>
        </w:r>
        <w:r w:rsidRPr="00FA23AA">
          <w:rPr>
            <w:rStyle w:val="Hyperlink"/>
            <w:noProof/>
          </w:rPr>
          <w:fldChar w:fldCharType="separate"/>
        </w:r>
        <w:r w:rsidRPr="00FA23AA">
          <w:rPr>
            <w:rStyle w:val="Hyperlink"/>
            <w:noProof/>
          </w:rPr>
          <w:t>1.1.</w:t>
        </w:r>
        <w:r>
          <w:rPr>
            <w:rFonts w:asciiTheme="minorHAnsi" w:eastAsiaTheme="minorEastAsia" w:hAnsiTheme="minorHAnsi" w:cstheme="minorBidi"/>
            <w:noProof/>
            <w:sz w:val="22"/>
            <w:szCs w:val="22"/>
          </w:rPr>
          <w:tab/>
        </w:r>
        <w:r w:rsidRPr="00FA23AA">
          <w:rPr>
            <w:rStyle w:val="Hyperlink"/>
            <w:noProof/>
          </w:rPr>
          <w:t>Overview</w:t>
        </w:r>
        <w:r>
          <w:rPr>
            <w:noProof/>
            <w:webHidden/>
          </w:rPr>
          <w:tab/>
        </w:r>
        <w:r>
          <w:rPr>
            <w:noProof/>
            <w:webHidden/>
          </w:rPr>
          <w:fldChar w:fldCharType="begin"/>
        </w:r>
        <w:r>
          <w:rPr>
            <w:noProof/>
            <w:webHidden/>
          </w:rPr>
          <w:instrText xml:space="preserve"> PAGEREF _Toc529434266 \h </w:instrText>
        </w:r>
      </w:ins>
      <w:r>
        <w:rPr>
          <w:noProof/>
          <w:webHidden/>
        </w:rPr>
      </w:r>
      <w:r>
        <w:rPr>
          <w:noProof/>
          <w:webHidden/>
        </w:rPr>
        <w:fldChar w:fldCharType="separate"/>
      </w:r>
      <w:ins w:id="14" w:author="Elizabeth Ryan" w:date="2018-11-08T09:55:00Z">
        <w:r>
          <w:rPr>
            <w:noProof/>
            <w:webHidden/>
          </w:rPr>
          <w:t>3</w:t>
        </w:r>
        <w:r>
          <w:rPr>
            <w:noProof/>
            <w:webHidden/>
          </w:rPr>
          <w:fldChar w:fldCharType="end"/>
        </w:r>
        <w:r w:rsidRPr="00FA23AA">
          <w:rPr>
            <w:rStyle w:val="Hyperlink"/>
            <w:noProof/>
          </w:rPr>
          <w:fldChar w:fldCharType="end"/>
        </w:r>
      </w:ins>
    </w:p>
    <w:p w14:paraId="412C2A98" w14:textId="77777777" w:rsidR="00F204F8" w:rsidRDefault="00F204F8">
      <w:pPr>
        <w:pStyle w:val="TOC2"/>
        <w:tabs>
          <w:tab w:val="left" w:pos="660"/>
          <w:tab w:val="right" w:pos="9526"/>
        </w:tabs>
        <w:rPr>
          <w:ins w:id="15" w:author="Elizabeth Ryan" w:date="2018-11-08T09:55:00Z"/>
          <w:rFonts w:asciiTheme="minorHAnsi" w:eastAsiaTheme="minorEastAsia" w:hAnsiTheme="minorHAnsi" w:cstheme="minorBidi"/>
          <w:noProof/>
          <w:sz w:val="22"/>
          <w:szCs w:val="22"/>
        </w:rPr>
      </w:pPr>
      <w:ins w:id="16"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"_Toc529434267"</w:instrText>
        </w:r>
        <w:r w:rsidRPr="00FA23AA">
          <w:rPr>
            <w:rStyle w:val="Hyperlink"/>
            <w:noProof/>
          </w:rPr>
          <w:instrText xml:space="preserve"> </w:instrText>
        </w:r>
        <w:r w:rsidRPr="00FA23AA">
          <w:rPr>
            <w:rStyle w:val="Hyperlink"/>
            <w:noProof/>
          </w:rPr>
          <w:fldChar w:fldCharType="separate"/>
        </w:r>
        <w:r w:rsidRPr="00FA23AA">
          <w:rPr>
            <w:rStyle w:val="Hyperlink"/>
            <w:noProof/>
          </w:rPr>
          <w:t>1.2.</w:t>
        </w:r>
        <w:r>
          <w:rPr>
            <w:rFonts w:asciiTheme="minorHAnsi" w:eastAsiaTheme="minorEastAsia" w:hAnsiTheme="minorHAnsi" w:cstheme="minorBidi"/>
            <w:noProof/>
            <w:sz w:val="22"/>
            <w:szCs w:val="22"/>
          </w:rPr>
          <w:tab/>
        </w:r>
        <w:r w:rsidRPr="00FA23AA">
          <w:rPr>
            <w:rStyle w:val="Hyperlink"/>
            <w:noProof/>
          </w:rPr>
          <w:t>System Context Diagram</w:t>
        </w:r>
        <w:r>
          <w:rPr>
            <w:noProof/>
            <w:webHidden/>
          </w:rPr>
          <w:tab/>
        </w:r>
        <w:r>
          <w:rPr>
            <w:noProof/>
            <w:webHidden/>
          </w:rPr>
          <w:fldChar w:fldCharType="begin"/>
        </w:r>
        <w:r>
          <w:rPr>
            <w:noProof/>
            <w:webHidden/>
          </w:rPr>
          <w:instrText xml:space="preserve"> PAGEREF _Toc529434267 \h </w:instrText>
        </w:r>
      </w:ins>
      <w:r>
        <w:rPr>
          <w:noProof/>
          <w:webHidden/>
        </w:rPr>
      </w:r>
      <w:r>
        <w:rPr>
          <w:noProof/>
          <w:webHidden/>
        </w:rPr>
        <w:fldChar w:fldCharType="separate"/>
      </w:r>
      <w:ins w:id="17" w:author="Elizabeth Ryan" w:date="2018-11-08T09:55:00Z">
        <w:r>
          <w:rPr>
            <w:noProof/>
            <w:webHidden/>
          </w:rPr>
          <w:t>3</w:t>
        </w:r>
        <w:r>
          <w:rPr>
            <w:noProof/>
            <w:webHidden/>
          </w:rPr>
          <w:fldChar w:fldCharType="end"/>
        </w:r>
        <w:r w:rsidRPr="00FA23AA">
          <w:rPr>
            <w:rStyle w:val="Hyperlink"/>
            <w:noProof/>
          </w:rPr>
          <w:fldChar w:fldCharType="end"/>
        </w:r>
      </w:ins>
    </w:p>
    <w:p w14:paraId="566AD5B8" w14:textId="77777777" w:rsidR="00F204F8" w:rsidRDefault="00F204F8">
      <w:pPr>
        <w:pStyle w:val="TOC3"/>
        <w:tabs>
          <w:tab w:val="left" w:pos="880"/>
          <w:tab w:val="right" w:pos="9526"/>
        </w:tabs>
        <w:rPr>
          <w:ins w:id="18" w:author="Elizabeth Ryan" w:date="2018-11-08T09:55:00Z"/>
          <w:rFonts w:asciiTheme="minorHAnsi" w:eastAsiaTheme="minorEastAsia" w:hAnsiTheme="minorHAnsi" w:cstheme="minorBidi"/>
          <w:noProof/>
          <w:sz w:val="22"/>
          <w:szCs w:val="22"/>
        </w:rPr>
      </w:pPr>
      <w:ins w:id="19"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"_Toc529434268"</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1.2.1.</w:t>
        </w:r>
        <w:r>
          <w:rPr>
            <w:rFonts w:asciiTheme="minorHAnsi" w:eastAsiaTheme="minorEastAsia" w:hAnsiTheme="minorHAnsi" w:cstheme="minorBidi"/>
            <w:noProof/>
            <w:sz w:val="22"/>
            <w:szCs w:val="22"/>
          </w:rPr>
          <w:tab/>
        </w:r>
        <w:r w:rsidRPr="00FA23AA">
          <w:rPr>
            <w:rStyle w:val="Hyperlink"/>
            <w:noProof/>
            <w:lang w:val="en-US"/>
          </w:rPr>
          <w:t>Releases</w:t>
        </w:r>
        <w:r>
          <w:rPr>
            <w:noProof/>
            <w:webHidden/>
          </w:rPr>
          <w:tab/>
        </w:r>
        <w:r>
          <w:rPr>
            <w:noProof/>
            <w:webHidden/>
          </w:rPr>
          <w:fldChar w:fldCharType="begin"/>
        </w:r>
        <w:r>
          <w:rPr>
            <w:noProof/>
            <w:webHidden/>
          </w:rPr>
          <w:instrText xml:space="preserve"> PAGEREF _Toc529434268 \h </w:instrText>
        </w:r>
      </w:ins>
      <w:r>
        <w:rPr>
          <w:noProof/>
          <w:webHidden/>
        </w:rPr>
      </w:r>
      <w:r>
        <w:rPr>
          <w:noProof/>
          <w:webHidden/>
        </w:rPr>
        <w:fldChar w:fldCharType="separate"/>
      </w:r>
      <w:ins w:id="20" w:author="Elizabeth Ryan" w:date="2018-11-08T09:55:00Z">
        <w:r>
          <w:rPr>
            <w:noProof/>
            <w:webHidden/>
          </w:rPr>
          <w:t>4</w:t>
        </w:r>
        <w:r>
          <w:rPr>
            <w:noProof/>
            <w:webHidden/>
          </w:rPr>
          <w:fldChar w:fldCharType="end"/>
        </w:r>
        <w:r w:rsidRPr="00FA23AA">
          <w:rPr>
            <w:rStyle w:val="Hyperlink"/>
            <w:noProof/>
          </w:rPr>
          <w:fldChar w:fldCharType="end"/>
        </w:r>
      </w:ins>
    </w:p>
    <w:p w14:paraId="5B95DF24" w14:textId="77777777" w:rsidR="00F204F8" w:rsidRDefault="00F204F8">
      <w:pPr>
        <w:pStyle w:val="TOC2"/>
        <w:tabs>
          <w:tab w:val="left" w:pos="660"/>
          <w:tab w:val="right" w:pos="9526"/>
        </w:tabs>
        <w:rPr>
          <w:ins w:id="21" w:author="Elizabeth Ryan" w:date="2018-11-08T09:55:00Z"/>
          <w:rFonts w:asciiTheme="minorHAnsi" w:eastAsiaTheme="minorEastAsia" w:hAnsiTheme="minorHAnsi" w:cstheme="minorBidi"/>
          <w:noProof/>
          <w:sz w:val="22"/>
          <w:szCs w:val="22"/>
        </w:rPr>
      </w:pPr>
      <w:ins w:id="22"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"_Toc529434269"</w:instrText>
        </w:r>
        <w:r w:rsidRPr="00FA23AA">
          <w:rPr>
            <w:rStyle w:val="Hyperlink"/>
            <w:noProof/>
          </w:rPr>
          <w:instrText xml:space="preserve"> </w:instrText>
        </w:r>
        <w:r w:rsidRPr="00FA23AA">
          <w:rPr>
            <w:rStyle w:val="Hyperlink"/>
            <w:noProof/>
          </w:rPr>
          <w:fldChar w:fldCharType="separate"/>
        </w:r>
        <w:r w:rsidRPr="00FA23AA">
          <w:rPr>
            <w:rStyle w:val="Hyperlink"/>
            <w:noProof/>
          </w:rPr>
          <w:t>1.3.</w:t>
        </w:r>
        <w:r>
          <w:rPr>
            <w:rFonts w:asciiTheme="minorHAnsi" w:eastAsiaTheme="minorEastAsia" w:hAnsiTheme="minorHAnsi" w:cstheme="minorBidi"/>
            <w:noProof/>
            <w:sz w:val="22"/>
            <w:szCs w:val="22"/>
          </w:rPr>
          <w:tab/>
        </w:r>
        <w:r w:rsidRPr="00FA23AA">
          <w:rPr>
            <w:rStyle w:val="Hyperlink"/>
            <w:noProof/>
          </w:rPr>
          <w:t>Constraints</w:t>
        </w:r>
        <w:r>
          <w:rPr>
            <w:noProof/>
            <w:webHidden/>
          </w:rPr>
          <w:tab/>
        </w:r>
        <w:r>
          <w:rPr>
            <w:noProof/>
            <w:webHidden/>
          </w:rPr>
          <w:fldChar w:fldCharType="begin"/>
        </w:r>
        <w:r>
          <w:rPr>
            <w:noProof/>
            <w:webHidden/>
          </w:rPr>
          <w:instrText xml:space="preserve"> PAGEREF _Toc529434269 \h </w:instrText>
        </w:r>
      </w:ins>
      <w:r>
        <w:rPr>
          <w:noProof/>
          <w:webHidden/>
        </w:rPr>
      </w:r>
      <w:r>
        <w:rPr>
          <w:noProof/>
          <w:webHidden/>
        </w:rPr>
        <w:fldChar w:fldCharType="separate"/>
      </w:r>
      <w:ins w:id="23" w:author="Elizabeth Ryan" w:date="2018-11-08T09:55:00Z">
        <w:r>
          <w:rPr>
            <w:noProof/>
            <w:webHidden/>
          </w:rPr>
          <w:t>4</w:t>
        </w:r>
        <w:r>
          <w:rPr>
            <w:noProof/>
            <w:webHidden/>
          </w:rPr>
          <w:fldChar w:fldCharType="end"/>
        </w:r>
        <w:r w:rsidRPr="00FA23AA">
          <w:rPr>
            <w:rStyle w:val="Hyperlink"/>
            <w:noProof/>
          </w:rPr>
          <w:fldChar w:fldCharType="end"/>
        </w:r>
      </w:ins>
    </w:p>
    <w:p w14:paraId="1F9E461E" w14:textId="77777777" w:rsidR="00F204F8" w:rsidRDefault="00F204F8">
      <w:pPr>
        <w:pStyle w:val="TOC2"/>
        <w:tabs>
          <w:tab w:val="left" w:pos="660"/>
          <w:tab w:val="right" w:pos="9526"/>
        </w:tabs>
        <w:rPr>
          <w:ins w:id="24" w:author="Elizabeth Ryan" w:date="2018-11-08T09:55:00Z"/>
          <w:rFonts w:asciiTheme="minorHAnsi" w:eastAsiaTheme="minorEastAsia" w:hAnsiTheme="minorHAnsi" w:cstheme="minorBidi"/>
          <w:noProof/>
          <w:sz w:val="22"/>
          <w:szCs w:val="22"/>
        </w:rPr>
      </w:pPr>
      <w:ins w:id="25"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"_Toc529434270"</w:instrText>
        </w:r>
        <w:r w:rsidRPr="00FA23AA">
          <w:rPr>
            <w:rStyle w:val="Hyperlink"/>
            <w:noProof/>
          </w:rPr>
          <w:instrText xml:space="preserve"> </w:instrText>
        </w:r>
        <w:r w:rsidRPr="00FA23AA">
          <w:rPr>
            <w:rStyle w:val="Hyperlink"/>
            <w:noProof/>
          </w:rPr>
          <w:fldChar w:fldCharType="separate"/>
        </w:r>
        <w:r w:rsidRPr="00FA23AA">
          <w:rPr>
            <w:rStyle w:val="Hyperlink"/>
            <w:noProof/>
          </w:rPr>
          <w:t>1.4.</w:t>
        </w:r>
        <w:r>
          <w:rPr>
            <w:rFonts w:asciiTheme="minorHAnsi" w:eastAsiaTheme="minorEastAsia" w:hAnsiTheme="minorHAnsi" w:cstheme="minorBidi"/>
            <w:noProof/>
            <w:sz w:val="22"/>
            <w:szCs w:val="22"/>
          </w:rPr>
          <w:tab/>
        </w:r>
        <w:r w:rsidRPr="00FA23AA">
          <w:rPr>
            <w:rStyle w:val="Hyperlink"/>
            <w:noProof/>
          </w:rPr>
          <w:t>Exclusions</w:t>
        </w:r>
        <w:r>
          <w:rPr>
            <w:noProof/>
            <w:webHidden/>
          </w:rPr>
          <w:tab/>
        </w:r>
        <w:r>
          <w:rPr>
            <w:noProof/>
            <w:webHidden/>
          </w:rPr>
          <w:fldChar w:fldCharType="begin"/>
        </w:r>
        <w:r>
          <w:rPr>
            <w:noProof/>
            <w:webHidden/>
          </w:rPr>
          <w:instrText xml:space="preserve"> PAGEREF _Toc529434270 \h </w:instrText>
        </w:r>
      </w:ins>
      <w:r>
        <w:rPr>
          <w:noProof/>
          <w:webHidden/>
        </w:rPr>
      </w:r>
      <w:r>
        <w:rPr>
          <w:noProof/>
          <w:webHidden/>
        </w:rPr>
        <w:fldChar w:fldCharType="separate"/>
      </w:r>
      <w:ins w:id="26" w:author="Elizabeth Ryan" w:date="2018-11-08T09:55:00Z">
        <w:r>
          <w:rPr>
            <w:noProof/>
            <w:webHidden/>
          </w:rPr>
          <w:t>4</w:t>
        </w:r>
        <w:r>
          <w:rPr>
            <w:noProof/>
            <w:webHidden/>
          </w:rPr>
          <w:fldChar w:fldCharType="end"/>
        </w:r>
        <w:r w:rsidRPr="00FA23AA">
          <w:rPr>
            <w:rStyle w:val="Hyperlink"/>
            <w:noProof/>
          </w:rPr>
          <w:fldChar w:fldCharType="end"/>
        </w:r>
      </w:ins>
    </w:p>
    <w:p w14:paraId="15F49ECE" w14:textId="77777777" w:rsidR="00F204F8" w:rsidRDefault="00F204F8">
      <w:pPr>
        <w:pStyle w:val="TOC2"/>
        <w:tabs>
          <w:tab w:val="left" w:pos="660"/>
          <w:tab w:val="right" w:pos="9526"/>
        </w:tabs>
        <w:rPr>
          <w:ins w:id="27" w:author="Elizabeth Ryan" w:date="2018-11-08T09:55:00Z"/>
          <w:rFonts w:asciiTheme="minorHAnsi" w:eastAsiaTheme="minorEastAsia" w:hAnsiTheme="minorHAnsi" w:cstheme="minorBidi"/>
          <w:noProof/>
          <w:sz w:val="22"/>
          <w:szCs w:val="22"/>
        </w:rPr>
      </w:pPr>
      <w:ins w:id="28"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"_Toc529434272"</w:instrText>
        </w:r>
        <w:r w:rsidRPr="00FA23AA">
          <w:rPr>
            <w:rStyle w:val="Hyperlink"/>
            <w:noProof/>
          </w:rPr>
          <w:instrText xml:space="preserve"> </w:instrText>
        </w:r>
        <w:r w:rsidRPr="00FA23AA">
          <w:rPr>
            <w:rStyle w:val="Hyperlink"/>
            <w:noProof/>
          </w:rPr>
          <w:fldChar w:fldCharType="separate"/>
        </w:r>
        <w:r w:rsidRPr="00FA23AA">
          <w:rPr>
            <w:rStyle w:val="Hyperlink"/>
            <w:noProof/>
          </w:rPr>
          <w:t>1.5.</w:t>
        </w:r>
        <w:r>
          <w:rPr>
            <w:rFonts w:asciiTheme="minorHAnsi" w:eastAsiaTheme="minorEastAsia" w:hAnsiTheme="minorHAnsi" w:cstheme="minorBidi"/>
            <w:noProof/>
            <w:sz w:val="22"/>
            <w:szCs w:val="22"/>
          </w:rPr>
          <w:tab/>
        </w:r>
        <w:r w:rsidRPr="00FA23AA">
          <w:rPr>
            <w:rStyle w:val="Hyperlink"/>
            <w:noProof/>
          </w:rPr>
          <w:t>Open Issues</w:t>
        </w:r>
        <w:r>
          <w:rPr>
            <w:noProof/>
            <w:webHidden/>
          </w:rPr>
          <w:tab/>
        </w:r>
        <w:r>
          <w:rPr>
            <w:noProof/>
            <w:webHidden/>
          </w:rPr>
          <w:fldChar w:fldCharType="begin"/>
        </w:r>
        <w:r>
          <w:rPr>
            <w:noProof/>
            <w:webHidden/>
          </w:rPr>
          <w:instrText xml:space="preserve"> PAGEREF _Toc529434272 \h </w:instrText>
        </w:r>
      </w:ins>
      <w:r>
        <w:rPr>
          <w:noProof/>
          <w:webHidden/>
        </w:rPr>
      </w:r>
      <w:r>
        <w:rPr>
          <w:noProof/>
          <w:webHidden/>
        </w:rPr>
        <w:fldChar w:fldCharType="separate"/>
      </w:r>
      <w:ins w:id="29" w:author="Elizabeth Ryan" w:date="2018-11-08T09:55:00Z">
        <w:r>
          <w:rPr>
            <w:noProof/>
            <w:webHidden/>
          </w:rPr>
          <w:t>5</w:t>
        </w:r>
        <w:r>
          <w:rPr>
            <w:noProof/>
            <w:webHidden/>
          </w:rPr>
          <w:fldChar w:fldCharType="end"/>
        </w:r>
        <w:r w:rsidRPr="00FA23AA">
          <w:rPr>
            <w:rStyle w:val="Hyperlink"/>
            <w:noProof/>
          </w:rPr>
          <w:fldChar w:fldCharType="end"/>
        </w:r>
      </w:ins>
    </w:p>
    <w:p w14:paraId="647CF743" w14:textId="77777777" w:rsidR="00F204F8" w:rsidRDefault="00F204F8">
      <w:pPr>
        <w:pStyle w:val="TOC1"/>
        <w:tabs>
          <w:tab w:val="left" w:pos="660"/>
          <w:tab w:val="right" w:pos="9526"/>
        </w:tabs>
        <w:rPr>
          <w:ins w:id="30" w:author="Elizabeth Ryan" w:date="2018-11-08T09:55:00Z"/>
          <w:rFonts w:asciiTheme="minorHAnsi" w:eastAsiaTheme="minorEastAsia" w:hAnsiTheme="minorHAnsi" w:cstheme="minorBidi"/>
          <w:b w:val="0"/>
          <w:noProof/>
          <w:sz w:val="22"/>
          <w:szCs w:val="22"/>
        </w:rPr>
      </w:pPr>
      <w:ins w:id="31"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"_Toc529434273"</w:instrText>
        </w:r>
        <w:r w:rsidRPr="00FA23AA">
          <w:rPr>
            <w:rStyle w:val="Hyperlink"/>
            <w:noProof/>
          </w:rPr>
          <w:instrText xml:space="preserve"> </w:instrText>
        </w:r>
        <w:r w:rsidRPr="00FA23AA">
          <w:rPr>
            <w:rStyle w:val="Hyperlink"/>
            <w:noProof/>
          </w:rPr>
          <w:fldChar w:fldCharType="separate"/>
        </w:r>
        <w:r w:rsidRPr="00FA23AA">
          <w:rPr>
            <w:rStyle w:val="Hyperlink"/>
            <w:noProof/>
          </w:rPr>
          <w:t>2.</w:t>
        </w:r>
        <w:r>
          <w:rPr>
            <w:rFonts w:asciiTheme="minorHAnsi" w:eastAsiaTheme="minorEastAsia" w:hAnsiTheme="minorHAnsi" w:cstheme="minorBidi"/>
            <w:b w:val="0"/>
            <w:noProof/>
            <w:sz w:val="22"/>
            <w:szCs w:val="22"/>
          </w:rPr>
          <w:tab/>
        </w:r>
        <w:r w:rsidRPr="00FA23AA">
          <w:rPr>
            <w:rStyle w:val="Hyperlink"/>
            <w:noProof/>
          </w:rPr>
          <w:t>Integration Requirements</w:t>
        </w:r>
        <w:r>
          <w:rPr>
            <w:noProof/>
            <w:webHidden/>
          </w:rPr>
          <w:tab/>
        </w:r>
        <w:r>
          <w:rPr>
            <w:noProof/>
            <w:webHidden/>
          </w:rPr>
          <w:fldChar w:fldCharType="begin"/>
        </w:r>
        <w:r>
          <w:rPr>
            <w:noProof/>
            <w:webHidden/>
          </w:rPr>
          <w:instrText xml:space="preserve"> PAGEREF _Toc529434273 \h </w:instrText>
        </w:r>
      </w:ins>
      <w:r>
        <w:rPr>
          <w:noProof/>
          <w:webHidden/>
        </w:rPr>
      </w:r>
      <w:r>
        <w:rPr>
          <w:noProof/>
          <w:webHidden/>
        </w:rPr>
        <w:fldChar w:fldCharType="separate"/>
      </w:r>
      <w:ins w:id="32" w:author="Elizabeth Ryan" w:date="2018-11-08T09:55:00Z">
        <w:r>
          <w:rPr>
            <w:noProof/>
            <w:webHidden/>
          </w:rPr>
          <w:t>8</w:t>
        </w:r>
        <w:r>
          <w:rPr>
            <w:noProof/>
            <w:webHidden/>
          </w:rPr>
          <w:fldChar w:fldCharType="end"/>
        </w:r>
        <w:r w:rsidRPr="00FA23AA">
          <w:rPr>
            <w:rStyle w:val="Hyperlink"/>
            <w:noProof/>
          </w:rPr>
          <w:fldChar w:fldCharType="end"/>
        </w:r>
      </w:ins>
    </w:p>
    <w:p w14:paraId="2926A88C" w14:textId="77777777" w:rsidR="00F204F8" w:rsidRDefault="00F204F8">
      <w:pPr>
        <w:pStyle w:val="TOC2"/>
        <w:tabs>
          <w:tab w:val="left" w:pos="660"/>
          <w:tab w:val="right" w:pos="9526"/>
        </w:tabs>
        <w:rPr>
          <w:ins w:id="33" w:author="Elizabeth Ryan" w:date="2018-11-08T09:55:00Z"/>
          <w:rFonts w:asciiTheme="minorHAnsi" w:eastAsiaTheme="minorEastAsia" w:hAnsiTheme="minorHAnsi" w:cstheme="minorBidi"/>
          <w:noProof/>
          <w:sz w:val="22"/>
          <w:szCs w:val="22"/>
        </w:rPr>
      </w:pPr>
      <w:ins w:id="34"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"_Toc529434274"</w:instrText>
        </w:r>
        <w:r w:rsidRPr="00FA23AA">
          <w:rPr>
            <w:rStyle w:val="Hyperlink"/>
            <w:noProof/>
          </w:rPr>
          <w:instrText xml:space="preserve"> </w:instrText>
        </w:r>
        <w:r w:rsidRPr="00FA23AA">
          <w:rPr>
            <w:rStyle w:val="Hyperlink"/>
            <w:noProof/>
          </w:rPr>
          <w:fldChar w:fldCharType="separate"/>
        </w:r>
        <w:r w:rsidRPr="00FA23AA">
          <w:rPr>
            <w:rStyle w:val="Hyperlink"/>
            <w:noProof/>
          </w:rPr>
          <w:t>2.1.</w:t>
        </w:r>
        <w:r>
          <w:rPr>
            <w:rFonts w:asciiTheme="minorHAnsi" w:eastAsiaTheme="minorEastAsia" w:hAnsiTheme="minorHAnsi" w:cstheme="minorBidi"/>
            <w:noProof/>
            <w:sz w:val="22"/>
            <w:szCs w:val="22"/>
          </w:rPr>
          <w:tab/>
        </w:r>
        <w:r w:rsidRPr="00FA23AA">
          <w:rPr>
            <w:rStyle w:val="Hyperlink"/>
            <w:noProof/>
          </w:rPr>
          <w:t>Work Package Manager Interface</w:t>
        </w:r>
        <w:r>
          <w:rPr>
            <w:noProof/>
            <w:webHidden/>
          </w:rPr>
          <w:tab/>
        </w:r>
        <w:r>
          <w:rPr>
            <w:noProof/>
            <w:webHidden/>
          </w:rPr>
          <w:fldChar w:fldCharType="begin"/>
        </w:r>
        <w:r>
          <w:rPr>
            <w:noProof/>
            <w:webHidden/>
          </w:rPr>
          <w:instrText xml:space="preserve"> PAGEREF _Toc529434274 \h </w:instrText>
        </w:r>
      </w:ins>
      <w:r>
        <w:rPr>
          <w:noProof/>
          <w:webHidden/>
        </w:rPr>
      </w:r>
      <w:r>
        <w:rPr>
          <w:noProof/>
          <w:webHidden/>
        </w:rPr>
        <w:fldChar w:fldCharType="separate"/>
      </w:r>
      <w:ins w:id="35" w:author="Elizabeth Ryan" w:date="2018-11-08T09:55:00Z">
        <w:r>
          <w:rPr>
            <w:noProof/>
            <w:webHidden/>
          </w:rPr>
          <w:t>8</w:t>
        </w:r>
        <w:r>
          <w:rPr>
            <w:noProof/>
            <w:webHidden/>
          </w:rPr>
          <w:fldChar w:fldCharType="end"/>
        </w:r>
        <w:r w:rsidRPr="00FA23AA">
          <w:rPr>
            <w:rStyle w:val="Hyperlink"/>
            <w:noProof/>
          </w:rPr>
          <w:fldChar w:fldCharType="end"/>
        </w:r>
      </w:ins>
    </w:p>
    <w:p w14:paraId="4B1CC937" w14:textId="77777777" w:rsidR="00F204F8" w:rsidRDefault="00F204F8">
      <w:pPr>
        <w:pStyle w:val="TOC3"/>
        <w:tabs>
          <w:tab w:val="left" w:pos="880"/>
          <w:tab w:val="right" w:pos="9526"/>
        </w:tabs>
        <w:rPr>
          <w:ins w:id="36" w:author="Elizabeth Ryan" w:date="2018-11-08T09:55:00Z"/>
          <w:rFonts w:asciiTheme="minorHAnsi" w:eastAsiaTheme="minorEastAsia" w:hAnsiTheme="minorHAnsi" w:cstheme="minorBidi"/>
          <w:noProof/>
          <w:sz w:val="22"/>
          <w:szCs w:val="22"/>
        </w:rPr>
      </w:pPr>
      <w:ins w:id="37"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"_Toc529434275"</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w:t>
        </w:r>
        <w:r>
          <w:rPr>
            <w:rFonts w:asciiTheme="minorHAnsi" w:eastAsiaTheme="minorEastAsia" w:hAnsiTheme="minorHAnsi" w:cstheme="minorBidi"/>
            <w:noProof/>
            <w:sz w:val="22"/>
            <w:szCs w:val="22"/>
          </w:rPr>
          <w:tab/>
        </w:r>
        <w:r w:rsidRPr="00FA23AA">
          <w:rPr>
            <w:rStyle w:val="Hyperlink"/>
            <w:noProof/>
            <w:lang w:val="en-US"/>
          </w:rPr>
          <w:t>EDNAR FBR 239 (Release 1)</w:t>
        </w:r>
        <w:r>
          <w:rPr>
            <w:noProof/>
            <w:webHidden/>
          </w:rPr>
          <w:tab/>
        </w:r>
        <w:r>
          <w:rPr>
            <w:noProof/>
            <w:webHidden/>
          </w:rPr>
          <w:fldChar w:fldCharType="begin"/>
        </w:r>
        <w:r>
          <w:rPr>
            <w:noProof/>
            <w:webHidden/>
          </w:rPr>
          <w:instrText xml:space="preserve"> PAGEREF _Toc529434275 \h </w:instrText>
        </w:r>
      </w:ins>
      <w:r>
        <w:rPr>
          <w:noProof/>
          <w:webHidden/>
        </w:rPr>
      </w:r>
      <w:r>
        <w:rPr>
          <w:noProof/>
          <w:webHidden/>
        </w:rPr>
        <w:fldChar w:fldCharType="separate"/>
      </w:r>
      <w:ins w:id="38" w:author="Elizabeth Ryan" w:date="2018-11-08T09:55:00Z">
        <w:r>
          <w:rPr>
            <w:noProof/>
            <w:webHidden/>
          </w:rPr>
          <w:t>8</w:t>
        </w:r>
        <w:r>
          <w:rPr>
            <w:noProof/>
            <w:webHidden/>
          </w:rPr>
          <w:fldChar w:fldCharType="end"/>
        </w:r>
        <w:r w:rsidRPr="00FA23AA">
          <w:rPr>
            <w:rStyle w:val="Hyperlink"/>
            <w:noProof/>
          </w:rPr>
          <w:fldChar w:fldCharType="end"/>
        </w:r>
      </w:ins>
    </w:p>
    <w:p w14:paraId="2A603253" w14:textId="77777777" w:rsidR="00F204F8" w:rsidRDefault="00F204F8">
      <w:pPr>
        <w:pStyle w:val="TOC3"/>
        <w:tabs>
          <w:tab w:val="left" w:pos="880"/>
          <w:tab w:val="right" w:pos="9526"/>
        </w:tabs>
        <w:rPr>
          <w:ins w:id="39" w:author="Elizabeth Ryan" w:date="2018-11-08T09:55:00Z"/>
          <w:rFonts w:asciiTheme="minorHAnsi" w:eastAsiaTheme="minorEastAsia" w:hAnsiTheme="minorHAnsi" w:cstheme="minorBidi"/>
          <w:noProof/>
          <w:sz w:val="22"/>
          <w:szCs w:val="22"/>
        </w:rPr>
      </w:pPr>
      <w:ins w:id="40"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"_Toc529434276"</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2.1.2.</w:t>
        </w:r>
        <w:r>
          <w:rPr>
            <w:rFonts w:asciiTheme="minorHAnsi" w:eastAsiaTheme="minorEastAsia" w:hAnsiTheme="minorHAnsi" w:cstheme="minorBidi"/>
            <w:noProof/>
            <w:sz w:val="22"/>
            <w:szCs w:val="22"/>
          </w:rPr>
          <w:tab/>
        </w:r>
        <w:r w:rsidRPr="00FA23AA">
          <w:rPr>
            <w:rStyle w:val="Hyperlink"/>
            <w:noProof/>
            <w:lang w:val="en-US"/>
          </w:rPr>
          <w:t>EDNAR FBR 243 (Release 1)</w:t>
        </w:r>
        <w:r>
          <w:rPr>
            <w:noProof/>
            <w:webHidden/>
          </w:rPr>
          <w:tab/>
        </w:r>
        <w:r>
          <w:rPr>
            <w:noProof/>
            <w:webHidden/>
          </w:rPr>
          <w:fldChar w:fldCharType="begin"/>
        </w:r>
        <w:r>
          <w:rPr>
            <w:noProof/>
            <w:webHidden/>
          </w:rPr>
          <w:instrText xml:space="preserve"> PAGEREF _Toc529434276 \h </w:instrText>
        </w:r>
      </w:ins>
      <w:r>
        <w:rPr>
          <w:noProof/>
          <w:webHidden/>
        </w:rPr>
      </w:r>
      <w:r>
        <w:rPr>
          <w:noProof/>
          <w:webHidden/>
        </w:rPr>
        <w:fldChar w:fldCharType="separate"/>
      </w:r>
      <w:ins w:id="41" w:author="Elizabeth Ryan" w:date="2018-11-08T09:55:00Z">
        <w:r>
          <w:rPr>
            <w:noProof/>
            <w:webHidden/>
          </w:rPr>
          <w:t>9</w:t>
        </w:r>
        <w:r>
          <w:rPr>
            <w:noProof/>
            <w:webHidden/>
          </w:rPr>
          <w:fldChar w:fldCharType="end"/>
        </w:r>
        <w:r w:rsidRPr="00FA23AA">
          <w:rPr>
            <w:rStyle w:val="Hyperlink"/>
            <w:noProof/>
          </w:rPr>
          <w:fldChar w:fldCharType="end"/>
        </w:r>
      </w:ins>
    </w:p>
    <w:p w14:paraId="477770D8" w14:textId="77777777" w:rsidR="00F204F8" w:rsidRDefault="00F204F8">
      <w:pPr>
        <w:pStyle w:val="TOC3"/>
        <w:tabs>
          <w:tab w:val="left" w:pos="880"/>
          <w:tab w:val="right" w:pos="9526"/>
        </w:tabs>
        <w:rPr>
          <w:ins w:id="42" w:author="Elizabeth Ryan" w:date="2018-11-08T09:55:00Z"/>
          <w:rFonts w:asciiTheme="minorHAnsi" w:eastAsiaTheme="minorEastAsia" w:hAnsiTheme="minorHAnsi" w:cstheme="minorBidi"/>
          <w:noProof/>
          <w:sz w:val="22"/>
          <w:szCs w:val="22"/>
        </w:rPr>
      </w:pPr>
      <w:ins w:id="43"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"_Toc529434277"</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2.1.3.</w:t>
        </w:r>
        <w:r>
          <w:rPr>
            <w:rFonts w:asciiTheme="minorHAnsi" w:eastAsiaTheme="minorEastAsia" w:hAnsiTheme="minorHAnsi" w:cstheme="minorBidi"/>
            <w:noProof/>
            <w:sz w:val="22"/>
            <w:szCs w:val="22"/>
          </w:rPr>
          <w:tab/>
        </w:r>
        <w:r w:rsidRPr="00FA23AA">
          <w:rPr>
            <w:rStyle w:val="Hyperlink"/>
            <w:noProof/>
            <w:lang w:val="en-US"/>
          </w:rPr>
          <w:t>EDNAR FBR 240 (Release 2)</w:t>
        </w:r>
        <w:r>
          <w:rPr>
            <w:noProof/>
            <w:webHidden/>
          </w:rPr>
          <w:tab/>
        </w:r>
        <w:r>
          <w:rPr>
            <w:noProof/>
            <w:webHidden/>
          </w:rPr>
          <w:fldChar w:fldCharType="begin"/>
        </w:r>
        <w:r>
          <w:rPr>
            <w:noProof/>
            <w:webHidden/>
          </w:rPr>
          <w:instrText xml:space="preserve"> PAGEREF _Toc529434277 \h </w:instrText>
        </w:r>
      </w:ins>
      <w:r>
        <w:rPr>
          <w:noProof/>
          <w:webHidden/>
        </w:rPr>
      </w:r>
      <w:r>
        <w:rPr>
          <w:noProof/>
          <w:webHidden/>
        </w:rPr>
        <w:fldChar w:fldCharType="separate"/>
      </w:r>
      <w:ins w:id="44" w:author="Elizabeth Ryan" w:date="2018-11-08T09:55:00Z">
        <w:r>
          <w:rPr>
            <w:noProof/>
            <w:webHidden/>
          </w:rPr>
          <w:t>9</w:t>
        </w:r>
        <w:r>
          <w:rPr>
            <w:noProof/>
            <w:webHidden/>
          </w:rPr>
          <w:fldChar w:fldCharType="end"/>
        </w:r>
        <w:r w:rsidRPr="00FA23AA">
          <w:rPr>
            <w:rStyle w:val="Hyperlink"/>
            <w:noProof/>
          </w:rPr>
          <w:fldChar w:fldCharType="end"/>
        </w:r>
      </w:ins>
    </w:p>
    <w:p w14:paraId="4C30EE60" w14:textId="77777777" w:rsidR="00F204F8" w:rsidRDefault="00F204F8">
      <w:pPr>
        <w:pStyle w:val="TOC3"/>
        <w:tabs>
          <w:tab w:val="left" w:pos="880"/>
          <w:tab w:val="right" w:pos="9526"/>
        </w:tabs>
        <w:rPr>
          <w:ins w:id="45" w:author="Elizabeth Ryan" w:date="2018-11-08T09:55:00Z"/>
          <w:rFonts w:asciiTheme="minorHAnsi" w:eastAsiaTheme="minorEastAsia" w:hAnsiTheme="minorHAnsi" w:cstheme="minorBidi"/>
          <w:noProof/>
          <w:sz w:val="22"/>
          <w:szCs w:val="22"/>
        </w:rPr>
      </w:pPr>
      <w:ins w:id="46"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"_Toc529434278"</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2.1.4.</w:t>
        </w:r>
        <w:r>
          <w:rPr>
            <w:rFonts w:asciiTheme="minorHAnsi" w:eastAsiaTheme="minorEastAsia" w:hAnsiTheme="minorHAnsi" w:cstheme="minorBidi"/>
            <w:noProof/>
            <w:sz w:val="22"/>
            <w:szCs w:val="22"/>
          </w:rPr>
          <w:tab/>
        </w:r>
        <w:r w:rsidRPr="00FA23AA">
          <w:rPr>
            <w:rStyle w:val="Hyperlink"/>
            <w:noProof/>
            <w:lang w:val="en-US"/>
          </w:rPr>
          <w:t>EDNAR FBR 313 (Release 2)</w:t>
        </w:r>
        <w:r>
          <w:rPr>
            <w:noProof/>
            <w:webHidden/>
          </w:rPr>
          <w:tab/>
        </w:r>
        <w:r>
          <w:rPr>
            <w:noProof/>
            <w:webHidden/>
          </w:rPr>
          <w:fldChar w:fldCharType="begin"/>
        </w:r>
        <w:r>
          <w:rPr>
            <w:noProof/>
            <w:webHidden/>
          </w:rPr>
          <w:instrText xml:space="preserve"> PAGEREF _Toc529434278 \h </w:instrText>
        </w:r>
      </w:ins>
      <w:r>
        <w:rPr>
          <w:noProof/>
          <w:webHidden/>
        </w:rPr>
      </w:r>
      <w:r>
        <w:rPr>
          <w:noProof/>
          <w:webHidden/>
        </w:rPr>
        <w:fldChar w:fldCharType="separate"/>
      </w:r>
      <w:ins w:id="47" w:author="Elizabeth Ryan" w:date="2018-11-08T09:55:00Z">
        <w:r>
          <w:rPr>
            <w:noProof/>
            <w:webHidden/>
          </w:rPr>
          <w:t>9</w:t>
        </w:r>
        <w:r>
          <w:rPr>
            <w:noProof/>
            <w:webHidden/>
          </w:rPr>
          <w:fldChar w:fldCharType="end"/>
        </w:r>
        <w:r w:rsidRPr="00FA23AA">
          <w:rPr>
            <w:rStyle w:val="Hyperlink"/>
            <w:noProof/>
          </w:rPr>
          <w:fldChar w:fldCharType="end"/>
        </w:r>
      </w:ins>
    </w:p>
    <w:p w14:paraId="0C35C5E6" w14:textId="77777777" w:rsidR="00F204F8" w:rsidRDefault="00F204F8">
      <w:pPr>
        <w:pStyle w:val="TOC3"/>
        <w:tabs>
          <w:tab w:val="left" w:pos="880"/>
          <w:tab w:val="right" w:pos="9526"/>
        </w:tabs>
        <w:rPr>
          <w:ins w:id="48" w:author="Elizabeth Ryan" w:date="2018-11-08T09:55:00Z"/>
          <w:rFonts w:asciiTheme="minorHAnsi" w:eastAsiaTheme="minorEastAsia" w:hAnsiTheme="minorHAnsi" w:cstheme="minorBidi"/>
          <w:noProof/>
          <w:sz w:val="22"/>
          <w:szCs w:val="22"/>
        </w:rPr>
      </w:pPr>
      <w:ins w:id="49"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"_Toc529434279"</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2.1.5.</w:t>
        </w:r>
        <w:r>
          <w:rPr>
            <w:rFonts w:asciiTheme="minorHAnsi" w:eastAsiaTheme="minorEastAsia" w:hAnsiTheme="minorHAnsi" w:cstheme="minorBidi"/>
            <w:noProof/>
            <w:sz w:val="22"/>
            <w:szCs w:val="22"/>
          </w:rPr>
          <w:tab/>
        </w:r>
        <w:r w:rsidRPr="00FA23AA">
          <w:rPr>
            <w:rStyle w:val="Hyperlink"/>
            <w:noProof/>
            <w:lang w:val="en-US"/>
          </w:rPr>
          <w:t>EDNAR FBR 244 (Release 1)</w:t>
        </w:r>
        <w:r>
          <w:rPr>
            <w:noProof/>
            <w:webHidden/>
          </w:rPr>
          <w:tab/>
        </w:r>
        <w:r>
          <w:rPr>
            <w:noProof/>
            <w:webHidden/>
          </w:rPr>
          <w:fldChar w:fldCharType="begin"/>
        </w:r>
        <w:r>
          <w:rPr>
            <w:noProof/>
            <w:webHidden/>
          </w:rPr>
          <w:instrText xml:space="preserve"> PAGEREF _Toc529434279 \h </w:instrText>
        </w:r>
      </w:ins>
      <w:r>
        <w:rPr>
          <w:noProof/>
          <w:webHidden/>
        </w:rPr>
      </w:r>
      <w:r>
        <w:rPr>
          <w:noProof/>
          <w:webHidden/>
        </w:rPr>
        <w:fldChar w:fldCharType="separate"/>
      </w:r>
      <w:ins w:id="50" w:author="Elizabeth Ryan" w:date="2018-11-08T09:55:00Z">
        <w:r>
          <w:rPr>
            <w:noProof/>
            <w:webHidden/>
          </w:rPr>
          <w:t>9</w:t>
        </w:r>
        <w:r>
          <w:rPr>
            <w:noProof/>
            <w:webHidden/>
          </w:rPr>
          <w:fldChar w:fldCharType="end"/>
        </w:r>
        <w:r w:rsidRPr="00FA23AA">
          <w:rPr>
            <w:rStyle w:val="Hyperlink"/>
            <w:noProof/>
          </w:rPr>
          <w:fldChar w:fldCharType="end"/>
        </w:r>
      </w:ins>
    </w:p>
    <w:p w14:paraId="05F5C70C" w14:textId="77777777" w:rsidR="00F204F8" w:rsidRDefault="00F204F8">
      <w:pPr>
        <w:pStyle w:val="TOC3"/>
        <w:tabs>
          <w:tab w:val="left" w:pos="880"/>
          <w:tab w:val="right" w:pos="9526"/>
        </w:tabs>
        <w:rPr>
          <w:ins w:id="51" w:author="Elizabeth Ryan" w:date="2018-11-08T09:55:00Z"/>
          <w:rFonts w:asciiTheme="minorHAnsi" w:eastAsiaTheme="minorEastAsia" w:hAnsiTheme="minorHAnsi" w:cstheme="minorBidi"/>
          <w:noProof/>
          <w:sz w:val="22"/>
          <w:szCs w:val="22"/>
        </w:rPr>
      </w:pPr>
      <w:ins w:id="52"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"_Toc529434280"</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2.1.6.</w:t>
        </w:r>
        <w:r>
          <w:rPr>
            <w:rFonts w:asciiTheme="minorHAnsi" w:eastAsiaTheme="minorEastAsia" w:hAnsiTheme="minorHAnsi" w:cstheme="minorBidi"/>
            <w:noProof/>
            <w:sz w:val="22"/>
            <w:szCs w:val="22"/>
          </w:rPr>
          <w:tab/>
        </w:r>
        <w:r w:rsidRPr="00FA23AA">
          <w:rPr>
            <w:rStyle w:val="Hyperlink"/>
            <w:noProof/>
            <w:lang w:val="en-US"/>
          </w:rPr>
          <w:t>EDNAR FBR 246 (Release 2)</w:t>
        </w:r>
        <w:r>
          <w:rPr>
            <w:noProof/>
            <w:webHidden/>
          </w:rPr>
          <w:tab/>
        </w:r>
        <w:r>
          <w:rPr>
            <w:noProof/>
            <w:webHidden/>
          </w:rPr>
          <w:fldChar w:fldCharType="begin"/>
        </w:r>
        <w:r>
          <w:rPr>
            <w:noProof/>
            <w:webHidden/>
          </w:rPr>
          <w:instrText xml:space="preserve"> PAGEREF _Toc529434280 \h </w:instrText>
        </w:r>
      </w:ins>
      <w:r>
        <w:rPr>
          <w:noProof/>
          <w:webHidden/>
        </w:rPr>
      </w:r>
      <w:r>
        <w:rPr>
          <w:noProof/>
          <w:webHidden/>
        </w:rPr>
        <w:fldChar w:fldCharType="separate"/>
      </w:r>
      <w:ins w:id="53" w:author="Elizabeth Ryan" w:date="2018-11-08T09:55:00Z">
        <w:r>
          <w:rPr>
            <w:noProof/>
            <w:webHidden/>
          </w:rPr>
          <w:t>9</w:t>
        </w:r>
        <w:r>
          <w:rPr>
            <w:noProof/>
            <w:webHidden/>
          </w:rPr>
          <w:fldChar w:fldCharType="end"/>
        </w:r>
        <w:r w:rsidRPr="00FA23AA">
          <w:rPr>
            <w:rStyle w:val="Hyperlink"/>
            <w:noProof/>
          </w:rPr>
          <w:fldChar w:fldCharType="end"/>
        </w:r>
      </w:ins>
    </w:p>
    <w:p w14:paraId="40E1DD91" w14:textId="77777777" w:rsidR="00F204F8" w:rsidRDefault="00F204F8">
      <w:pPr>
        <w:pStyle w:val="TOC3"/>
        <w:tabs>
          <w:tab w:val="left" w:pos="880"/>
          <w:tab w:val="right" w:pos="9526"/>
        </w:tabs>
        <w:rPr>
          <w:ins w:id="54" w:author="Elizabeth Ryan" w:date="2018-11-08T09:55:00Z"/>
          <w:rFonts w:asciiTheme="minorHAnsi" w:eastAsiaTheme="minorEastAsia" w:hAnsiTheme="minorHAnsi" w:cstheme="minorBidi"/>
          <w:noProof/>
          <w:sz w:val="22"/>
          <w:szCs w:val="22"/>
        </w:rPr>
      </w:pPr>
      <w:ins w:id="55"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"_Toc529434281"</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2.1.7.</w:t>
        </w:r>
        <w:r>
          <w:rPr>
            <w:rFonts w:asciiTheme="minorHAnsi" w:eastAsiaTheme="minorEastAsia" w:hAnsiTheme="minorHAnsi" w:cstheme="minorBidi"/>
            <w:noProof/>
            <w:sz w:val="22"/>
            <w:szCs w:val="22"/>
          </w:rPr>
          <w:tab/>
        </w:r>
        <w:r w:rsidRPr="00FA23AA">
          <w:rPr>
            <w:rStyle w:val="Hyperlink"/>
            <w:noProof/>
            <w:lang w:val="en-US"/>
          </w:rPr>
          <w:t>EDNAR FBR 239b (Release 2)</w:t>
        </w:r>
        <w:r>
          <w:rPr>
            <w:noProof/>
            <w:webHidden/>
          </w:rPr>
          <w:tab/>
        </w:r>
        <w:r>
          <w:rPr>
            <w:noProof/>
            <w:webHidden/>
          </w:rPr>
          <w:fldChar w:fldCharType="begin"/>
        </w:r>
        <w:r>
          <w:rPr>
            <w:noProof/>
            <w:webHidden/>
          </w:rPr>
          <w:instrText xml:space="preserve"> PAGEREF _Toc529434281 \h </w:instrText>
        </w:r>
      </w:ins>
      <w:r>
        <w:rPr>
          <w:noProof/>
          <w:webHidden/>
        </w:rPr>
      </w:r>
      <w:r>
        <w:rPr>
          <w:noProof/>
          <w:webHidden/>
        </w:rPr>
        <w:fldChar w:fldCharType="separate"/>
      </w:r>
      <w:ins w:id="56" w:author="Elizabeth Ryan" w:date="2018-11-08T09:55:00Z">
        <w:r>
          <w:rPr>
            <w:noProof/>
            <w:webHidden/>
          </w:rPr>
          <w:t>13</w:t>
        </w:r>
        <w:r>
          <w:rPr>
            <w:noProof/>
            <w:webHidden/>
          </w:rPr>
          <w:fldChar w:fldCharType="end"/>
        </w:r>
        <w:r w:rsidRPr="00FA23AA">
          <w:rPr>
            <w:rStyle w:val="Hyperlink"/>
            <w:noProof/>
          </w:rPr>
          <w:fldChar w:fldCharType="end"/>
        </w:r>
      </w:ins>
    </w:p>
    <w:p w14:paraId="33FDE515" w14:textId="77777777" w:rsidR="00F204F8" w:rsidRDefault="00F204F8">
      <w:pPr>
        <w:pStyle w:val="TOC3"/>
        <w:tabs>
          <w:tab w:val="left" w:pos="880"/>
          <w:tab w:val="right" w:pos="9526"/>
        </w:tabs>
        <w:rPr>
          <w:ins w:id="57" w:author="Elizabeth Ryan" w:date="2018-11-08T09:55:00Z"/>
          <w:rFonts w:asciiTheme="minorHAnsi" w:eastAsiaTheme="minorEastAsia" w:hAnsiTheme="minorHAnsi" w:cstheme="minorBidi"/>
          <w:noProof/>
          <w:sz w:val="22"/>
          <w:szCs w:val="22"/>
        </w:rPr>
      </w:pPr>
      <w:ins w:id="58"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"_Toc529434282"</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2.1.8.</w:t>
        </w:r>
        <w:r>
          <w:rPr>
            <w:rFonts w:asciiTheme="minorHAnsi" w:eastAsiaTheme="minorEastAsia" w:hAnsiTheme="minorHAnsi" w:cstheme="minorBidi"/>
            <w:noProof/>
            <w:sz w:val="22"/>
            <w:szCs w:val="22"/>
          </w:rPr>
          <w:tab/>
        </w:r>
        <w:r w:rsidRPr="00FA23AA">
          <w:rPr>
            <w:rStyle w:val="Hyperlink"/>
            <w:noProof/>
            <w:lang w:val="en-US"/>
          </w:rPr>
          <w:t>EDNAR FBR 249 (Release 2)</w:t>
        </w:r>
        <w:r>
          <w:rPr>
            <w:noProof/>
            <w:webHidden/>
          </w:rPr>
          <w:tab/>
        </w:r>
        <w:r>
          <w:rPr>
            <w:noProof/>
            <w:webHidden/>
          </w:rPr>
          <w:fldChar w:fldCharType="begin"/>
        </w:r>
        <w:r>
          <w:rPr>
            <w:noProof/>
            <w:webHidden/>
          </w:rPr>
          <w:instrText xml:space="preserve"> PAGEREF _Toc529434282 \h </w:instrText>
        </w:r>
      </w:ins>
      <w:r>
        <w:rPr>
          <w:noProof/>
          <w:webHidden/>
        </w:rPr>
      </w:r>
      <w:r>
        <w:rPr>
          <w:noProof/>
          <w:webHidden/>
        </w:rPr>
        <w:fldChar w:fldCharType="separate"/>
      </w:r>
      <w:ins w:id="59" w:author="Elizabeth Ryan" w:date="2018-11-08T09:55:00Z">
        <w:r>
          <w:rPr>
            <w:noProof/>
            <w:webHidden/>
          </w:rPr>
          <w:t>13</w:t>
        </w:r>
        <w:r>
          <w:rPr>
            <w:noProof/>
            <w:webHidden/>
          </w:rPr>
          <w:fldChar w:fldCharType="end"/>
        </w:r>
        <w:r w:rsidRPr="00FA23AA">
          <w:rPr>
            <w:rStyle w:val="Hyperlink"/>
            <w:noProof/>
          </w:rPr>
          <w:fldChar w:fldCharType="end"/>
        </w:r>
      </w:ins>
    </w:p>
    <w:p w14:paraId="2E4A3591" w14:textId="77777777" w:rsidR="00F204F8" w:rsidRDefault="00F204F8">
      <w:pPr>
        <w:pStyle w:val="TOC3"/>
        <w:tabs>
          <w:tab w:val="left" w:pos="880"/>
          <w:tab w:val="right" w:pos="9526"/>
        </w:tabs>
        <w:rPr>
          <w:ins w:id="60" w:author="Elizabeth Ryan" w:date="2018-11-08T09:55:00Z"/>
          <w:rFonts w:asciiTheme="minorHAnsi" w:eastAsiaTheme="minorEastAsia" w:hAnsiTheme="minorHAnsi" w:cstheme="minorBidi"/>
          <w:noProof/>
          <w:sz w:val="22"/>
          <w:szCs w:val="22"/>
        </w:rPr>
      </w:pPr>
      <w:ins w:id="61"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"_Toc529434283"</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2.1.9.</w:t>
        </w:r>
        <w:r>
          <w:rPr>
            <w:rFonts w:asciiTheme="minorHAnsi" w:eastAsiaTheme="minorEastAsia" w:hAnsiTheme="minorHAnsi" w:cstheme="minorBidi"/>
            <w:noProof/>
            <w:sz w:val="22"/>
            <w:szCs w:val="22"/>
          </w:rPr>
          <w:tab/>
        </w:r>
        <w:r w:rsidRPr="00FA23AA">
          <w:rPr>
            <w:rStyle w:val="Hyperlink"/>
            <w:noProof/>
            <w:lang w:val="en-US"/>
          </w:rPr>
          <w:t>EDNAR FBR 259 (Release 2)</w:t>
        </w:r>
        <w:r>
          <w:rPr>
            <w:noProof/>
            <w:webHidden/>
          </w:rPr>
          <w:tab/>
        </w:r>
        <w:r>
          <w:rPr>
            <w:noProof/>
            <w:webHidden/>
          </w:rPr>
          <w:fldChar w:fldCharType="begin"/>
        </w:r>
        <w:r>
          <w:rPr>
            <w:noProof/>
            <w:webHidden/>
          </w:rPr>
          <w:instrText xml:space="preserve"> PAGEREF _Toc529434283 \h </w:instrText>
        </w:r>
      </w:ins>
      <w:r>
        <w:rPr>
          <w:noProof/>
          <w:webHidden/>
        </w:rPr>
      </w:r>
      <w:r>
        <w:rPr>
          <w:noProof/>
          <w:webHidden/>
        </w:rPr>
        <w:fldChar w:fldCharType="separate"/>
      </w:r>
      <w:ins w:id="62" w:author="Elizabeth Ryan" w:date="2018-11-08T09:55:00Z">
        <w:r>
          <w:rPr>
            <w:noProof/>
            <w:webHidden/>
          </w:rPr>
          <w:t>13</w:t>
        </w:r>
        <w:r>
          <w:rPr>
            <w:noProof/>
            <w:webHidden/>
          </w:rPr>
          <w:fldChar w:fldCharType="end"/>
        </w:r>
        <w:r w:rsidRPr="00FA23AA">
          <w:rPr>
            <w:rStyle w:val="Hyperlink"/>
            <w:noProof/>
          </w:rPr>
          <w:fldChar w:fldCharType="end"/>
        </w:r>
      </w:ins>
    </w:p>
    <w:p w14:paraId="6FF5B478" w14:textId="77777777" w:rsidR="00F204F8" w:rsidRDefault="00F204F8">
      <w:pPr>
        <w:pStyle w:val="TOC3"/>
        <w:tabs>
          <w:tab w:val="left" w:pos="880"/>
          <w:tab w:val="right" w:pos="9526"/>
        </w:tabs>
        <w:rPr>
          <w:ins w:id="63" w:author="Elizabeth Ryan" w:date="2018-11-08T09:55:00Z"/>
          <w:rFonts w:asciiTheme="minorHAnsi" w:eastAsiaTheme="minorEastAsia" w:hAnsiTheme="minorHAnsi" w:cstheme="minorBidi"/>
          <w:noProof/>
          <w:sz w:val="22"/>
          <w:szCs w:val="22"/>
        </w:rPr>
      </w:pPr>
      <w:ins w:id="64"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"_Toc529434284"</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2.1.10.</w:t>
        </w:r>
        <w:r>
          <w:rPr>
            <w:rFonts w:asciiTheme="minorHAnsi" w:eastAsiaTheme="minorEastAsia" w:hAnsiTheme="minorHAnsi" w:cstheme="minorBidi"/>
            <w:noProof/>
            <w:sz w:val="22"/>
            <w:szCs w:val="22"/>
          </w:rPr>
          <w:tab/>
        </w:r>
        <w:r w:rsidRPr="00FA23AA">
          <w:rPr>
            <w:rStyle w:val="Hyperlink"/>
            <w:noProof/>
            <w:lang w:val="en-US"/>
          </w:rPr>
          <w:t>EDNAR FBR 266 (Release 2)</w:t>
        </w:r>
        <w:r>
          <w:rPr>
            <w:noProof/>
            <w:webHidden/>
          </w:rPr>
          <w:tab/>
        </w:r>
        <w:r>
          <w:rPr>
            <w:noProof/>
            <w:webHidden/>
          </w:rPr>
          <w:fldChar w:fldCharType="begin"/>
        </w:r>
        <w:r>
          <w:rPr>
            <w:noProof/>
            <w:webHidden/>
          </w:rPr>
          <w:instrText xml:space="preserve"> PAGEREF _Toc529434284 \h </w:instrText>
        </w:r>
      </w:ins>
      <w:r>
        <w:rPr>
          <w:noProof/>
          <w:webHidden/>
        </w:rPr>
      </w:r>
      <w:r>
        <w:rPr>
          <w:noProof/>
          <w:webHidden/>
        </w:rPr>
        <w:fldChar w:fldCharType="separate"/>
      </w:r>
      <w:ins w:id="65" w:author="Elizabeth Ryan" w:date="2018-11-08T09:55:00Z">
        <w:r>
          <w:rPr>
            <w:noProof/>
            <w:webHidden/>
          </w:rPr>
          <w:t>13</w:t>
        </w:r>
        <w:r>
          <w:rPr>
            <w:noProof/>
            <w:webHidden/>
          </w:rPr>
          <w:fldChar w:fldCharType="end"/>
        </w:r>
        <w:r w:rsidRPr="00FA23AA">
          <w:rPr>
            <w:rStyle w:val="Hyperlink"/>
            <w:noProof/>
          </w:rPr>
          <w:fldChar w:fldCharType="end"/>
        </w:r>
      </w:ins>
    </w:p>
    <w:p w14:paraId="401953A8" w14:textId="77777777" w:rsidR="00F204F8" w:rsidRDefault="00F204F8">
      <w:pPr>
        <w:pStyle w:val="TOC3"/>
        <w:tabs>
          <w:tab w:val="left" w:pos="880"/>
          <w:tab w:val="right" w:pos="9526"/>
        </w:tabs>
        <w:rPr>
          <w:ins w:id="66" w:author="Elizabeth Ryan" w:date="2018-11-08T09:55:00Z"/>
          <w:rFonts w:asciiTheme="minorHAnsi" w:eastAsiaTheme="minorEastAsia" w:hAnsiTheme="minorHAnsi" w:cstheme="minorBidi"/>
          <w:noProof/>
          <w:sz w:val="22"/>
          <w:szCs w:val="22"/>
        </w:rPr>
      </w:pPr>
      <w:ins w:id="67"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"_Toc529434285"</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2.1.11.</w:t>
        </w:r>
        <w:r>
          <w:rPr>
            <w:rFonts w:asciiTheme="minorHAnsi" w:eastAsiaTheme="minorEastAsia" w:hAnsiTheme="minorHAnsi" w:cstheme="minorBidi"/>
            <w:noProof/>
            <w:sz w:val="22"/>
            <w:szCs w:val="22"/>
          </w:rPr>
          <w:tab/>
        </w:r>
        <w:r w:rsidRPr="00FA23AA">
          <w:rPr>
            <w:rStyle w:val="Hyperlink"/>
            <w:noProof/>
            <w:lang w:val="en-US"/>
          </w:rPr>
          <w:t>EDNAR FBR 268 (Release 2)</w:t>
        </w:r>
        <w:r>
          <w:rPr>
            <w:noProof/>
            <w:webHidden/>
          </w:rPr>
          <w:tab/>
        </w:r>
        <w:r>
          <w:rPr>
            <w:noProof/>
            <w:webHidden/>
          </w:rPr>
          <w:fldChar w:fldCharType="begin"/>
        </w:r>
        <w:r>
          <w:rPr>
            <w:noProof/>
            <w:webHidden/>
          </w:rPr>
          <w:instrText xml:space="preserve"> PAGEREF _Toc529434285 \h </w:instrText>
        </w:r>
      </w:ins>
      <w:r>
        <w:rPr>
          <w:noProof/>
          <w:webHidden/>
        </w:rPr>
      </w:r>
      <w:r>
        <w:rPr>
          <w:noProof/>
          <w:webHidden/>
        </w:rPr>
        <w:fldChar w:fldCharType="separate"/>
      </w:r>
      <w:ins w:id="68" w:author="Elizabeth Ryan" w:date="2018-11-08T09:55:00Z">
        <w:r>
          <w:rPr>
            <w:noProof/>
            <w:webHidden/>
          </w:rPr>
          <w:t>13</w:t>
        </w:r>
        <w:r>
          <w:rPr>
            <w:noProof/>
            <w:webHidden/>
          </w:rPr>
          <w:fldChar w:fldCharType="end"/>
        </w:r>
        <w:r w:rsidRPr="00FA23AA">
          <w:rPr>
            <w:rStyle w:val="Hyperlink"/>
            <w:noProof/>
          </w:rPr>
          <w:fldChar w:fldCharType="end"/>
        </w:r>
      </w:ins>
    </w:p>
    <w:p w14:paraId="26AB3BCF" w14:textId="77777777" w:rsidR="00F204F8" w:rsidRDefault="00F204F8">
      <w:pPr>
        <w:pStyle w:val="TOC3"/>
        <w:tabs>
          <w:tab w:val="left" w:pos="880"/>
          <w:tab w:val="right" w:pos="9526"/>
        </w:tabs>
        <w:rPr>
          <w:ins w:id="69" w:author="Elizabeth Ryan" w:date="2018-11-08T09:55:00Z"/>
          <w:rFonts w:asciiTheme="minorHAnsi" w:eastAsiaTheme="minorEastAsia" w:hAnsiTheme="minorHAnsi" w:cstheme="minorBidi"/>
          <w:noProof/>
          <w:sz w:val="22"/>
          <w:szCs w:val="22"/>
        </w:rPr>
      </w:pPr>
      <w:ins w:id="70"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"_Toc529434286"</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2.1.12.</w:t>
        </w:r>
        <w:r>
          <w:rPr>
            <w:rFonts w:asciiTheme="minorHAnsi" w:eastAsiaTheme="minorEastAsia" w:hAnsiTheme="minorHAnsi" w:cstheme="minorBidi"/>
            <w:noProof/>
            <w:sz w:val="22"/>
            <w:szCs w:val="22"/>
          </w:rPr>
          <w:tab/>
        </w:r>
        <w:r w:rsidRPr="00FA23AA">
          <w:rPr>
            <w:rStyle w:val="Hyperlink"/>
            <w:noProof/>
            <w:lang w:val="en-US"/>
          </w:rPr>
          <w:t>EDNAR FBR 267 (Release 2)</w:t>
        </w:r>
        <w:r>
          <w:rPr>
            <w:noProof/>
            <w:webHidden/>
          </w:rPr>
          <w:tab/>
        </w:r>
        <w:r>
          <w:rPr>
            <w:noProof/>
            <w:webHidden/>
          </w:rPr>
          <w:fldChar w:fldCharType="begin"/>
        </w:r>
        <w:r>
          <w:rPr>
            <w:noProof/>
            <w:webHidden/>
          </w:rPr>
          <w:instrText xml:space="preserve"> PAGEREF _Toc529434286 \h </w:instrText>
        </w:r>
      </w:ins>
      <w:r>
        <w:rPr>
          <w:noProof/>
          <w:webHidden/>
        </w:rPr>
      </w:r>
      <w:r>
        <w:rPr>
          <w:noProof/>
          <w:webHidden/>
        </w:rPr>
        <w:fldChar w:fldCharType="separate"/>
      </w:r>
      <w:ins w:id="71" w:author="Elizabeth Ryan" w:date="2018-11-08T09:55:00Z">
        <w:r>
          <w:rPr>
            <w:noProof/>
            <w:webHidden/>
          </w:rPr>
          <w:t>13</w:t>
        </w:r>
        <w:r>
          <w:rPr>
            <w:noProof/>
            <w:webHidden/>
          </w:rPr>
          <w:fldChar w:fldCharType="end"/>
        </w:r>
        <w:r w:rsidRPr="00FA23AA">
          <w:rPr>
            <w:rStyle w:val="Hyperlink"/>
            <w:noProof/>
          </w:rPr>
          <w:fldChar w:fldCharType="end"/>
        </w:r>
      </w:ins>
    </w:p>
    <w:p w14:paraId="12223DA2" w14:textId="77777777" w:rsidR="00F204F8" w:rsidRDefault="00F204F8">
      <w:pPr>
        <w:pStyle w:val="TOC3"/>
        <w:tabs>
          <w:tab w:val="left" w:pos="880"/>
          <w:tab w:val="right" w:pos="9526"/>
        </w:tabs>
        <w:rPr>
          <w:ins w:id="72" w:author="Elizabeth Ryan" w:date="2018-11-08T09:55:00Z"/>
          <w:rFonts w:asciiTheme="minorHAnsi" w:eastAsiaTheme="minorEastAsia" w:hAnsiTheme="minorHAnsi" w:cstheme="minorBidi"/>
          <w:noProof/>
          <w:sz w:val="22"/>
          <w:szCs w:val="22"/>
        </w:rPr>
      </w:pPr>
      <w:ins w:id="73"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"_Toc529434287"</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2.1.13.</w:t>
        </w:r>
        <w:r>
          <w:rPr>
            <w:rFonts w:asciiTheme="minorHAnsi" w:eastAsiaTheme="minorEastAsia" w:hAnsiTheme="minorHAnsi" w:cstheme="minorBidi"/>
            <w:noProof/>
            <w:sz w:val="22"/>
            <w:szCs w:val="22"/>
          </w:rPr>
          <w:tab/>
        </w:r>
        <w:r w:rsidRPr="00FA23AA">
          <w:rPr>
            <w:rStyle w:val="Hyperlink"/>
            <w:noProof/>
            <w:lang w:val="en-US"/>
          </w:rPr>
          <w:t>EDNAR FBR 26 (Release 2)</w:t>
        </w:r>
        <w:r>
          <w:rPr>
            <w:noProof/>
            <w:webHidden/>
          </w:rPr>
          <w:tab/>
        </w:r>
        <w:r>
          <w:rPr>
            <w:noProof/>
            <w:webHidden/>
          </w:rPr>
          <w:fldChar w:fldCharType="begin"/>
        </w:r>
        <w:r>
          <w:rPr>
            <w:noProof/>
            <w:webHidden/>
          </w:rPr>
          <w:instrText xml:space="preserve"> PAGEREF _Toc529434287 \h </w:instrText>
        </w:r>
      </w:ins>
      <w:r>
        <w:rPr>
          <w:noProof/>
          <w:webHidden/>
        </w:rPr>
      </w:r>
      <w:r>
        <w:rPr>
          <w:noProof/>
          <w:webHidden/>
        </w:rPr>
        <w:fldChar w:fldCharType="separate"/>
      </w:r>
      <w:ins w:id="74" w:author="Elizabeth Ryan" w:date="2018-11-08T09:55:00Z">
        <w:r>
          <w:rPr>
            <w:noProof/>
            <w:webHidden/>
          </w:rPr>
          <w:t>13</w:t>
        </w:r>
        <w:r>
          <w:rPr>
            <w:noProof/>
            <w:webHidden/>
          </w:rPr>
          <w:fldChar w:fldCharType="end"/>
        </w:r>
        <w:r w:rsidRPr="00FA23AA">
          <w:rPr>
            <w:rStyle w:val="Hyperlink"/>
            <w:noProof/>
          </w:rPr>
          <w:fldChar w:fldCharType="end"/>
        </w:r>
      </w:ins>
    </w:p>
    <w:p w14:paraId="46A323A0" w14:textId="77777777" w:rsidR="00F204F8" w:rsidRDefault="00F204F8">
      <w:pPr>
        <w:pStyle w:val="TOC3"/>
        <w:tabs>
          <w:tab w:val="left" w:pos="880"/>
          <w:tab w:val="right" w:pos="9526"/>
        </w:tabs>
        <w:rPr>
          <w:ins w:id="75" w:author="Elizabeth Ryan" w:date="2018-11-08T09:55:00Z"/>
          <w:rFonts w:asciiTheme="minorHAnsi" w:eastAsiaTheme="minorEastAsia" w:hAnsiTheme="minorHAnsi" w:cstheme="minorBidi"/>
          <w:noProof/>
          <w:sz w:val="22"/>
          <w:szCs w:val="22"/>
        </w:rPr>
      </w:pPr>
      <w:ins w:id="76"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"_Toc529434288"</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2.1.14.</w:t>
        </w:r>
        <w:r>
          <w:rPr>
            <w:rFonts w:asciiTheme="minorHAnsi" w:eastAsiaTheme="minorEastAsia" w:hAnsiTheme="minorHAnsi" w:cstheme="minorBidi"/>
            <w:noProof/>
            <w:sz w:val="22"/>
            <w:szCs w:val="22"/>
          </w:rPr>
          <w:tab/>
        </w:r>
        <w:r w:rsidRPr="00FA23AA">
          <w:rPr>
            <w:rStyle w:val="Hyperlink"/>
            <w:noProof/>
            <w:lang w:val="en-US"/>
          </w:rPr>
          <w:t>EDNAR FBR 63 (Release 2)</w:t>
        </w:r>
        <w:r>
          <w:rPr>
            <w:noProof/>
            <w:webHidden/>
          </w:rPr>
          <w:tab/>
        </w:r>
        <w:r>
          <w:rPr>
            <w:noProof/>
            <w:webHidden/>
          </w:rPr>
          <w:fldChar w:fldCharType="begin"/>
        </w:r>
        <w:r>
          <w:rPr>
            <w:noProof/>
            <w:webHidden/>
          </w:rPr>
          <w:instrText xml:space="preserve"> PAGEREF _Toc529434288 \h </w:instrText>
        </w:r>
      </w:ins>
      <w:r>
        <w:rPr>
          <w:noProof/>
          <w:webHidden/>
        </w:rPr>
      </w:r>
      <w:r>
        <w:rPr>
          <w:noProof/>
          <w:webHidden/>
        </w:rPr>
        <w:fldChar w:fldCharType="separate"/>
      </w:r>
      <w:ins w:id="77" w:author="Elizabeth Ryan" w:date="2018-11-08T09:55:00Z">
        <w:r>
          <w:rPr>
            <w:noProof/>
            <w:webHidden/>
          </w:rPr>
          <w:t>14</w:t>
        </w:r>
        <w:r>
          <w:rPr>
            <w:noProof/>
            <w:webHidden/>
          </w:rPr>
          <w:fldChar w:fldCharType="end"/>
        </w:r>
        <w:r w:rsidRPr="00FA23AA">
          <w:rPr>
            <w:rStyle w:val="Hyperlink"/>
            <w:noProof/>
          </w:rPr>
          <w:fldChar w:fldCharType="end"/>
        </w:r>
      </w:ins>
    </w:p>
    <w:p w14:paraId="7B9A9EAB" w14:textId="77777777" w:rsidR="00F204F8" w:rsidRDefault="00F204F8">
      <w:pPr>
        <w:pStyle w:val="TOC3"/>
        <w:tabs>
          <w:tab w:val="left" w:pos="880"/>
          <w:tab w:val="right" w:pos="9526"/>
        </w:tabs>
        <w:rPr>
          <w:ins w:id="78" w:author="Elizabeth Ryan" w:date="2018-11-08T09:55:00Z"/>
          <w:rFonts w:asciiTheme="minorHAnsi" w:eastAsiaTheme="minorEastAsia" w:hAnsiTheme="minorHAnsi" w:cstheme="minorBidi"/>
          <w:noProof/>
          <w:sz w:val="22"/>
          <w:szCs w:val="22"/>
        </w:rPr>
      </w:pPr>
      <w:ins w:id="79"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"_Toc529434289"</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2.1.15.</w:t>
        </w:r>
        <w:r>
          <w:rPr>
            <w:rFonts w:asciiTheme="minorHAnsi" w:eastAsiaTheme="minorEastAsia" w:hAnsiTheme="minorHAnsi" w:cstheme="minorBidi"/>
            <w:noProof/>
            <w:sz w:val="22"/>
            <w:szCs w:val="22"/>
          </w:rPr>
          <w:tab/>
        </w:r>
        <w:r w:rsidRPr="00FA23AA">
          <w:rPr>
            <w:rStyle w:val="Hyperlink"/>
            <w:noProof/>
            <w:lang w:val="en-US"/>
          </w:rPr>
          <w:t>EDNAR FBR 64 (Release 2)</w:t>
        </w:r>
        <w:r>
          <w:rPr>
            <w:noProof/>
            <w:webHidden/>
          </w:rPr>
          <w:tab/>
        </w:r>
        <w:r>
          <w:rPr>
            <w:noProof/>
            <w:webHidden/>
          </w:rPr>
          <w:fldChar w:fldCharType="begin"/>
        </w:r>
        <w:r>
          <w:rPr>
            <w:noProof/>
            <w:webHidden/>
          </w:rPr>
          <w:instrText xml:space="preserve"> PAGEREF _Toc529434289 \h </w:instrText>
        </w:r>
      </w:ins>
      <w:r>
        <w:rPr>
          <w:noProof/>
          <w:webHidden/>
        </w:rPr>
      </w:r>
      <w:r>
        <w:rPr>
          <w:noProof/>
          <w:webHidden/>
        </w:rPr>
        <w:fldChar w:fldCharType="separate"/>
      </w:r>
      <w:ins w:id="80" w:author="Elizabeth Ryan" w:date="2018-11-08T09:55:00Z">
        <w:r>
          <w:rPr>
            <w:noProof/>
            <w:webHidden/>
          </w:rPr>
          <w:t>14</w:t>
        </w:r>
        <w:r>
          <w:rPr>
            <w:noProof/>
            <w:webHidden/>
          </w:rPr>
          <w:fldChar w:fldCharType="end"/>
        </w:r>
        <w:r w:rsidRPr="00FA23AA">
          <w:rPr>
            <w:rStyle w:val="Hyperlink"/>
            <w:noProof/>
          </w:rPr>
          <w:fldChar w:fldCharType="end"/>
        </w:r>
      </w:ins>
    </w:p>
    <w:p w14:paraId="75C5F563" w14:textId="77777777" w:rsidR="00F204F8" w:rsidRDefault="00F204F8">
      <w:pPr>
        <w:pStyle w:val="TOC3"/>
        <w:tabs>
          <w:tab w:val="left" w:pos="880"/>
          <w:tab w:val="right" w:pos="9526"/>
        </w:tabs>
        <w:rPr>
          <w:ins w:id="81" w:author="Elizabeth Ryan" w:date="2018-11-08T09:55:00Z"/>
          <w:rFonts w:asciiTheme="minorHAnsi" w:eastAsiaTheme="minorEastAsia" w:hAnsiTheme="minorHAnsi" w:cstheme="minorBidi"/>
          <w:noProof/>
          <w:sz w:val="22"/>
          <w:szCs w:val="22"/>
        </w:rPr>
      </w:pPr>
      <w:ins w:id="82"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"_Toc529434290"</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2.1.16.</w:t>
        </w:r>
        <w:r>
          <w:rPr>
            <w:rFonts w:asciiTheme="minorHAnsi" w:eastAsiaTheme="minorEastAsia" w:hAnsiTheme="minorHAnsi" w:cstheme="minorBidi"/>
            <w:noProof/>
            <w:sz w:val="22"/>
            <w:szCs w:val="22"/>
          </w:rPr>
          <w:tab/>
        </w:r>
        <w:r w:rsidRPr="00FA23AA">
          <w:rPr>
            <w:rStyle w:val="Hyperlink"/>
            <w:noProof/>
            <w:lang w:val="en-US"/>
          </w:rPr>
          <w:t>EDNAR FBR 62 (Release 2)</w:t>
        </w:r>
        <w:r>
          <w:rPr>
            <w:noProof/>
            <w:webHidden/>
          </w:rPr>
          <w:tab/>
        </w:r>
        <w:r>
          <w:rPr>
            <w:noProof/>
            <w:webHidden/>
          </w:rPr>
          <w:fldChar w:fldCharType="begin"/>
        </w:r>
        <w:r>
          <w:rPr>
            <w:noProof/>
            <w:webHidden/>
          </w:rPr>
          <w:instrText xml:space="preserve"> PAGEREF _Toc529434290 \h </w:instrText>
        </w:r>
      </w:ins>
      <w:r>
        <w:rPr>
          <w:noProof/>
          <w:webHidden/>
        </w:rPr>
      </w:r>
      <w:r>
        <w:rPr>
          <w:noProof/>
          <w:webHidden/>
        </w:rPr>
        <w:fldChar w:fldCharType="separate"/>
      </w:r>
      <w:ins w:id="83" w:author="Elizabeth Ryan" w:date="2018-11-08T09:55:00Z">
        <w:r>
          <w:rPr>
            <w:noProof/>
            <w:webHidden/>
          </w:rPr>
          <w:t>14</w:t>
        </w:r>
        <w:r>
          <w:rPr>
            <w:noProof/>
            <w:webHidden/>
          </w:rPr>
          <w:fldChar w:fldCharType="end"/>
        </w:r>
        <w:r w:rsidRPr="00FA23AA">
          <w:rPr>
            <w:rStyle w:val="Hyperlink"/>
            <w:noProof/>
          </w:rPr>
          <w:fldChar w:fldCharType="end"/>
        </w:r>
      </w:ins>
    </w:p>
    <w:p w14:paraId="4663CD20" w14:textId="77777777" w:rsidR="00F204F8" w:rsidRDefault="00F204F8">
      <w:pPr>
        <w:pStyle w:val="TOC2"/>
        <w:tabs>
          <w:tab w:val="left" w:pos="660"/>
          <w:tab w:val="right" w:pos="9526"/>
        </w:tabs>
        <w:rPr>
          <w:ins w:id="84" w:author="Elizabeth Ryan" w:date="2018-11-08T09:55:00Z"/>
          <w:rFonts w:asciiTheme="minorHAnsi" w:eastAsiaTheme="minorEastAsia" w:hAnsiTheme="minorHAnsi" w:cstheme="minorBidi"/>
          <w:noProof/>
          <w:sz w:val="22"/>
          <w:szCs w:val="22"/>
        </w:rPr>
      </w:pPr>
      <w:ins w:id="85"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"_Toc529434291"</w:instrText>
        </w:r>
        <w:r w:rsidRPr="00FA23AA">
          <w:rPr>
            <w:rStyle w:val="Hyperlink"/>
            <w:noProof/>
          </w:rPr>
          <w:instrText xml:space="preserve"> </w:instrText>
        </w:r>
        <w:r w:rsidRPr="00FA23AA">
          <w:rPr>
            <w:rStyle w:val="Hyperlink"/>
            <w:noProof/>
          </w:rPr>
          <w:fldChar w:fldCharType="separate"/>
        </w:r>
        <w:r w:rsidRPr="00FA23AA">
          <w:rPr>
            <w:rStyle w:val="Hyperlink"/>
            <w:noProof/>
          </w:rPr>
          <w:t>2.2.</w:t>
        </w:r>
        <w:r>
          <w:rPr>
            <w:rFonts w:asciiTheme="minorHAnsi" w:eastAsiaTheme="minorEastAsia" w:hAnsiTheme="minorHAnsi" w:cstheme="minorBidi"/>
            <w:noProof/>
            <w:sz w:val="22"/>
            <w:szCs w:val="22"/>
          </w:rPr>
          <w:tab/>
        </w:r>
        <w:r w:rsidRPr="00FA23AA">
          <w:rPr>
            <w:rStyle w:val="Hyperlink"/>
            <w:noProof/>
          </w:rPr>
          <w:t>Interface for EDNAR Consolidated Pdf File</w:t>
        </w:r>
        <w:r>
          <w:rPr>
            <w:noProof/>
            <w:webHidden/>
          </w:rPr>
          <w:tab/>
        </w:r>
        <w:r>
          <w:rPr>
            <w:noProof/>
            <w:webHidden/>
          </w:rPr>
          <w:fldChar w:fldCharType="begin"/>
        </w:r>
        <w:r>
          <w:rPr>
            <w:noProof/>
            <w:webHidden/>
          </w:rPr>
          <w:instrText xml:space="preserve"> PAGEREF _Toc529434291 \h </w:instrText>
        </w:r>
      </w:ins>
      <w:r>
        <w:rPr>
          <w:noProof/>
          <w:webHidden/>
        </w:rPr>
      </w:r>
      <w:r>
        <w:rPr>
          <w:noProof/>
          <w:webHidden/>
        </w:rPr>
        <w:fldChar w:fldCharType="separate"/>
      </w:r>
      <w:ins w:id="86" w:author="Elizabeth Ryan" w:date="2018-11-08T09:55:00Z">
        <w:r>
          <w:rPr>
            <w:noProof/>
            <w:webHidden/>
          </w:rPr>
          <w:t>15</w:t>
        </w:r>
        <w:r>
          <w:rPr>
            <w:noProof/>
            <w:webHidden/>
          </w:rPr>
          <w:fldChar w:fldCharType="end"/>
        </w:r>
        <w:r w:rsidRPr="00FA23AA">
          <w:rPr>
            <w:rStyle w:val="Hyperlink"/>
            <w:noProof/>
          </w:rPr>
          <w:fldChar w:fldCharType="end"/>
        </w:r>
      </w:ins>
    </w:p>
    <w:p w14:paraId="7DC12FB2" w14:textId="77777777" w:rsidR="00F204F8" w:rsidRDefault="00F204F8">
      <w:pPr>
        <w:pStyle w:val="TOC3"/>
        <w:tabs>
          <w:tab w:val="left" w:pos="880"/>
          <w:tab w:val="right" w:pos="9526"/>
        </w:tabs>
        <w:rPr>
          <w:ins w:id="87" w:author="Elizabeth Ryan" w:date="2018-11-08T09:55:00Z"/>
          <w:rFonts w:asciiTheme="minorHAnsi" w:eastAsiaTheme="minorEastAsia" w:hAnsiTheme="minorHAnsi" w:cstheme="minorBidi"/>
          <w:noProof/>
          <w:sz w:val="22"/>
          <w:szCs w:val="22"/>
        </w:rPr>
      </w:pPr>
      <w:ins w:id="88"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"_Toc529434292"</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2.2.1.</w:t>
        </w:r>
        <w:r>
          <w:rPr>
            <w:rFonts w:asciiTheme="minorHAnsi" w:eastAsiaTheme="minorEastAsia" w:hAnsiTheme="minorHAnsi" w:cstheme="minorBidi"/>
            <w:noProof/>
            <w:sz w:val="22"/>
            <w:szCs w:val="22"/>
          </w:rPr>
          <w:tab/>
        </w:r>
        <w:r w:rsidRPr="00FA23AA">
          <w:rPr>
            <w:rStyle w:val="Hyperlink"/>
            <w:noProof/>
            <w:lang w:val="en-US"/>
          </w:rPr>
          <w:t>EDNAR FBR 251 (Release 1)</w:t>
        </w:r>
        <w:r>
          <w:rPr>
            <w:noProof/>
            <w:webHidden/>
          </w:rPr>
          <w:tab/>
        </w:r>
        <w:r>
          <w:rPr>
            <w:noProof/>
            <w:webHidden/>
          </w:rPr>
          <w:fldChar w:fldCharType="begin"/>
        </w:r>
        <w:r>
          <w:rPr>
            <w:noProof/>
            <w:webHidden/>
          </w:rPr>
          <w:instrText xml:space="preserve"> PAGEREF _Toc529434292 \h </w:instrText>
        </w:r>
      </w:ins>
      <w:r>
        <w:rPr>
          <w:noProof/>
          <w:webHidden/>
        </w:rPr>
      </w:r>
      <w:r>
        <w:rPr>
          <w:noProof/>
          <w:webHidden/>
        </w:rPr>
        <w:fldChar w:fldCharType="separate"/>
      </w:r>
      <w:ins w:id="89" w:author="Elizabeth Ryan" w:date="2018-11-08T09:55:00Z">
        <w:r>
          <w:rPr>
            <w:noProof/>
            <w:webHidden/>
          </w:rPr>
          <w:t>15</w:t>
        </w:r>
        <w:r>
          <w:rPr>
            <w:noProof/>
            <w:webHidden/>
          </w:rPr>
          <w:fldChar w:fldCharType="end"/>
        </w:r>
        <w:r w:rsidRPr="00FA23AA">
          <w:rPr>
            <w:rStyle w:val="Hyperlink"/>
            <w:noProof/>
          </w:rPr>
          <w:fldChar w:fldCharType="end"/>
        </w:r>
      </w:ins>
    </w:p>
    <w:p w14:paraId="774FAF28" w14:textId="77777777" w:rsidR="00F204F8" w:rsidRDefault="00F204F8">
      <w:pPr>
        <w:pStyle w:val="TOC3"/>
        <w:tabs>
          <w:tab w:val="left" w:pos="880"/>
          <w:tab w:val="right" w:pos="9526"/>
        </w:tabs>
        <w:rPr>
          <w:ins w:id="90" w:author="Elizabeth Ryan" w:date="2018-11-08T09:55:00Z"/>
          <w:rFonts w:asciiTheme="minorHAnsi" w:eastAsiaTheme="minorEastAsia" w:hAnsiTheme="minorHAnsi" w:cstheme="minorBidi"/>
          <w:noProof/>
          <w:sz w:val="22"/>
          <w:szCs w:val="22"/>
        </w:rPr>
      </w:pPr>
      <w:ins w:id="91"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"_Toc529434293"</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2.2.2.</w:t>
        </w:r>
        <w:r>
          <w:rPr>
            <w:rFonts w:asciiTheme="minorHAnsi" w:eastAsiaTheme="minorEastAsia" w:hAnsiTheme="minorHAnsi" w:cstheme="minorBidi"/>
            <w:noProof/>
            <w:sz w:val="22"/>
            <w:szCs w:val="22"/>
          </w:rPr>
          <w:tab/>
        </w:r>
        <w:r w:rsidRPr="00FA23AA">
          <w:rPr>
            <w:rStyle w:val="Hyperlink"/>
            <w:noProof/>
            <w:lang w:val="en-US"/>
          </w:rPr>
          <w:t>EDNAR FBR 251 (Release 1)</w:t>
        </w:r>
        <w:r>
          <w:rPr>
            <w:noProof/>
            <w:webHidden/>
          </w:rPr>
          <w:tab/>
        </w:r>
        <w:r>
          <w:rPr>
            <w:noProof/>
            <w:webHidden/>
          </w:rPr>
          <w:fldChar w:fldCharType="begin"/>
        </w:r>
        <w:r>
          <w:rPr>
            <w:noProof/>
            <w:webHidden/>
          </w:rPr>
          <w:instrText xml:space="preserve"> PAGEREF _Toc529434293 \h </w:instrText>
        </w:r>
      </w:ins>
      <w:r>
        <w:rPr>
          <w:noProof/>
          <w:webHidden/>
        </w:rPr>
      </w:r>
      <w:r>
        <w:rPr>
          <w:noProof/>
          <w:webHidden/>
        </w:rPr>
        <w:fldChar w:fldCharType="separate"/>
      </w:r>
      <w:ins w:id="92" w:author="Elizabeth Ryan" w:date="2018-11-08T09:55:00Z">
        <w:r>
          <w:rPr>
            <w:noProof/>
            <w:webHidden/>
          </w:rPr>
          <w:t>15</w:t>
        </w:r>
        <w:r>
          <w:rPr>
            <w:noProof/>
            <w:webHidden/>
          </w:rPr>
          <w:fldChar w:fldCharType="end"/>
        </w:r>
        <w:r w:rsidRPr="00FA23AA">
          <w:rPr>
            <w:rStyle w:val="Hyperlink"/>
            <w:noProof/>
          </w:rPr>
          <w:fldChar w:fldCharType="end"/>
        </w:r>
      </w:ins>
    </w:p>
    <w:p w14:paraId="46FF7629" w14:textId="77777777" w:rsidR="00F204F8" w:rsidRDefault="00F204F8">
      <w:pPr>
        <w:pStyle w:val="TOC2"/>
        <w:tabs>
          <w:tab w:val="left" w:pos="660"/>
          <w:tab w:val="right" w:pos="9526"/>
        </w:tabs>
        <w:rPr>
          <w:ins w:id="93" w:author="Elizabeth Ryan" w:date="2018-11-08T09:55:00Z"/>
          <w:rFonts w:asciiTheme="minorHAnsi" w:eastAsiaTheme="minorEastAsia" w:hAnsiTheme="minorHAnsi" w:cstheme="minorBidi"/>
          <w:noProof/>
          <w:sz w:val="22"/>
          <w:szCs w:val="22"/>
        </w:rPr>
      </w:pPr>
      <w:ins w:id="94"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"_Toc529434294"</w:instrText>
        </w:r>
        <w:r w:rsidRPr="00FA23AA">
          <w:rPr>
            <w:rStyle w:val="Hyperlink"/>
            <w:noProof/>
          </w:rPr>
          <w:instrText xml:space="preserve"> </w:instrText>
        </w:r>
        <w:r w:rsidRPr="00FA23AA">
          <w:rPr>
            <w:rStyle w:val="Hyperlink"/>
            <w:noProof/>
          </w:rPr>
          <w:fldChar w:fldCharType="separate"/>
        </w:r>
        <w:r w:rsidRPr="00FA23AA">
          <w:rPr>
            <w:rStyle w:val="Hyperlink"/>
            <w:noProof/>
          </w:rPr>
          <w:t>2.3.</w:t>
        </w:r>
        <w:r>
          <w:rPr>
            <w:rFonts w:asciiTheme="minorHAnsi" w:eastAsiaTheme="minorEastAsia" w:hAnsiTheme="minorHAnsi" w:cstheme="minorBidi"/>
            <w:noProof/>
            <w:sz w:val="22"/>
            <w:szCs w:val="22"/>
          </w:rPr>
          <w:tab/>
        </w:r>
        <w:r w:rsidRPr="00FA23AA">
          <w:rPr>
            <w:rStyle w:val="Hyperlink"/>
            <w:noProof/>
          </w:rPr>
          <w:t>Interface for the Switching Schedule Pdf</w:t>
        </w:r>
        <w:r>
          <w:rPr>
            <w:noProof/>
            <w:webHidden/>
          </w:rPr>
          <w:tab/>
        </w:r>
        <w:r>
          <w:rPr>
            <w:noProof/>
            <w:webHidden/>
          </w:rPr>
          <w:fldChar w:fldCharType="begin"/>
        </w:r>
        <w:r>
          <w:rPr>
            <w:noProof/>
            <w:webHidden/>
          </w:rPr>
          <w:instrText xml:space="preserve"> PAGEREF _Toc529434294 \h </w:instrText>
        </w:r>
      </w:ins>
      <w:r>
        <w:rPr>
          <w:noProof/>
          <w:webHidden/>
        </w:rPr>
      </w:r>
      <w:r>
        <w:rPr>
          <w:noProof/>
          <w:webHidden/>
        </w:rPr>
        <w:fldChar w:fldCharType="separate"/>
      </w:r>
      <w:ins w:id="95" w:author="Elizabeth Ryan" w:date="2018-11-08T09:55:00Z">
        <w:r>
          <w:rPr>
            <w:noProof/>
            <w:webHidden/>
          </w:rPr>
          <w:t>16</w:t>
        </w:r>
        <w:r>
          <w:rPr>
            <w:noProof/>
            <w:webHidden/>
          </w:rPr>
          <w:fldChar w:fldCharType="end"/>
        </w:r>
        <w:r w:rsidRPr="00FA23AA">
          <w:rPr>
            <w:rStyle w:val="Hyperlink"/>
            <w:noProof/>
          </w:rPr>
          <w:fldChar w:fldCharType="end"/>
        </w:r>
      </w:ins>
    </w:p>
    <w:p w14:paraId="5164DAA3" w14:textId="77777777" w:rsidR="00F204F8" w:rsidRDefault="00F204F8">
      <w:pPr>
        <w:pStyle w:val="TOC3"/>
        <w:tabs>
          <w:tab w:val="left" w:pos="880"/>
          <w:tab w:val="right" w:pos="9526"/>
        </w:tabs>
        <w:rPr>
          <w:ins w:id="96" w:author="Elizabeth Ryan" w:date="2018-11-08T09:55:00Z"/>
          <w:rFonts w:asciiTheme="minorHAnsi" w:eastAsiaTheme="minorEastAsia" w:hAnsiTheme="minorHAnsi" w:cstheme="minorBidi"/>
          <w:noProof/>
          <w:sz w:val="22"/>
          <w:szCs w:val="22"/>
        </w:rPr>
      </w:pPr>
      <w:ins w:id="97"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"_Toc529434295"</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2.3.1.</w:t>
        </w:r>
        <w:r>
          <w:rPr>
            <w:rFonts w:asciiTheme="minorHAnsi" w:eastAsiaTheme="minorEastAsia" w:hAnsiTheme="minorHAnsi" w:cstheme="minorBidi"/>
            <w:noProof/>
            <w:sz w:val="22"/>
            <w:szCs w:val="22"/>
          </w:rPr>
          <w:tab/>
        </w:r>
        <w:r w:rsidRPr="00FA23AA">
          <w:rPr>
            <w:rStyle w:val="Hyperlink"/>
            <w:noProof/>
            <w:lang w:val="en-US"/>
          </w:rPr>
          <w:t>EDNAR FBR 260 (Release 2)</w:t>
        </w:r>
        <w:r>
          <w:rPr>
            <w:noProof/>
            <w:webHidden/>
          </w:rPr>
          <w:tab/>
        </w:r>
        <w:r>
          <w:rPr>
            <w:noProof/>
            <w:webHidden/>
          </w:rPr>
          <w:fldChar w:fldCharType="begin"/>
        </w:r>
        <w:r>
          <w:rPr>
            <w:noProof/>
            <w:webHidden/>
          </w:rPr>
          <w:instrText xml:space="preserve"> PAGEREF _Toc529434295 \h </w:instrText>
        </w:r>
      </w:ins>
      <w:r>
        <w:rPr>
          <w:noProof/>
          <w:webHidden/>
        </w:rPr>
      </w:r>
      <w:r>
        <w:rPr>
          <w:noProof/>
          <w:webHidden/>
        </w:rPr>
        <w:fldChar w:fldCharType="separate"/>
      </w:r>
      <w:ins w:id="98" w:author="Elizabeth Ryan" w:date="2018-11-08T09:55:00Z">
        <w:r>
          <w:rPr>
            <w:noProof/>
            <w:webHidden/>
          </w:rPr>
          <w:t>16</w:t>
        </w:r>
        <w:r>
          <w:rPr>
            <w:noProof/>
            <w:webHidden/>
          </w:rPr>
          <w:fldChar w:fldCharType="end"/>
        </w:r>
        <w:r w:rsidRPr="00FA23AA">
          <w:rPr>
            <w:rStyle w:val="Hyperlink"/>
            <w:noProof/>
          </w:rPr>
          <w:fldChar w:fldCharType="end"/>
        </w:r>
      </w:ins>
    </w:p>
    <w:p w14:paraId="25246D98" w14:textId="77777777" w:rsidR="00F204F8" w:rsidRDefault="00F204F8">
      <w:pPr>
        <w:pStyle w:val="TOC3"/>
        <w:tabs>
          <w:tab w:val="left" w:pos="880"/>
          <w:tab w:val="right" w:pos="9526"/>
        </w:tabs>
        <w:rPr>
          <w:ins w:id="99" w:author="Elizabeth Ryan" w:date="2018-11-08T09:55:00Z"/>
          <w:rFonts w:asciiTheme="minorHAnsi" w:eastAsiaTheme="minorEastAsia" w:hAnsiTheme="minorHAnsi" w:cstheme="minorBidi"/>
          <w:noProof/>
          <w:sz w:val="22"/>
          <w:szCs w:val="22"/>
        </w:rPr>
      </w:pPr>
      <w:ins w:id="100"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"_Toc529434296"</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2.3.2.</w:t>
        </w:r>
        <w:r>
          <w:rPr>
            <w:rFonts w:asciiTheme="minorHAnsi" w:eastAsiaTheme="minorEastAsia" w:hAnsiTheme="minorHAnsi" w:cstheme="minorBidi"/>
            <w:noProof/>
            <w:sz w:val="22"/>
            <w:szCs w:val="22"/>
          </w:rPr>
          <w:tab/>
        </w:r>
        <w:r w:rsidRPr="00FA23AA">
          <w:rPr>
            <w:rStyle w:val="Hyperlink"/>
            <w:noProof/>
            <w:lang w:val="en-US"/>
          </w:rPr>
          <w:t>EDNAR FBR 261 (Release 2)</w:t>
        </w:r>
        <w:r>
          <w:rPr>
            <w:noProof/>
            <w:webHidden/>
          </w:rPr>
          <w:tab/>
        </w:r>
        <w:r>
          <w:rPr>
            <w:noProof/>
            <w:webHidden/>
          </w:rPr>
          <w:fldChar w:fldCharType="begin"/>
        </w:r>
        <w:r>
          <w:rPr>
            <w:noProof/>
            <w:webHidden/>
          </w:rPr>
          <w:instrText xml:space="preserve"> PAGEREF _Toc529434296 \h </w:instrText>
        </w:r>
      </w:ins>
      <w:r>
        <w:rPr>
          <w:noProof/>
          <w:webHidden/>
        </w:rPr>
      </w:r>
      <w:r>
        <w:rPr>
          <w:noProof/>
          <w:webHidden/>
        </w:rPr>
        <w:fldChar w:fldCharType="separate"/>
      </w:r>
      <w:ins w:id="101" w:author="Elizabeth Ryan" w:date="2018-11-08T09:55:00Z">
        <w:r>
          <w:rPr>
            <w:noProof/>
            <w:webHidden/>
          </w:rPr>
          <w:t>16</w:t>
        </w:r>
        <w:r>
          <w:rPr>
            <w:noProof/>
            <w:webHidden/>
          </w:rPr>
          <w:fldChar w:fldCharType="end"/>
        </w:r>
        <w:r w:rsidRPr="00FA23AA">
          <w:rPr>
            <w:rStyle w:val="Hyperlink"/>
            <w:noProof/>
          </w:rPr>
          <w:fldChar w:fldCharType="end"/>
        </w:r>
      </w:ins>
    </w:p>
    <w:p w14:paraId="018D138C" w14:textId="77777777" w:rsidR="00F204F8" w:rsidRDefault="00F204F8">
      <w:pPr>
        <w:pStyle w:val="TOC3"/>
        <w:tabs>
          <w:tab w:val="left" w:pos="880"/>
          <w:tab w:val="right" w:pos="9526"/>
        </w:tabs>
        <w:rPr>
          <w:ins w:id="102" w:author="Elizabeth Ryan" w:date="2018-11-08T09:55:00Z"/>
          <w:rFonts w:asciiTheme="minorHAnsi" w:eastAsiaTheme="minorEastAsia" w:hAnsiTheme="minorHAnsi" w:cstheme="minorBidi"/>
          <w:noProof/>
          <w:sz w:val="22"/>
          <w:szCs w:val="22"/>
        </w:rPr>
      </w:pPr>
      <w:ins w:id="103"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"_Toc529434297"</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2.3.3.</w:t>
        </w:r>
        <w:r>
          <w:rPr>
            <w:rFonts w:asciiTheme="minorHAnsi" w:eastAsiaTheme="minorEastAsia" w:hAnsiTheme="minorHAnsi" w:cstheme="minorBidi"/>
            <w:noProof/>
            <w:sz w:val="22"/>
            <w:szCs w:val="22"/>
          </w:rPr>
          <w:tab/>
        </w:r>
        <w:r w:rsidRPr="00FA23AA">
          <w:rPr>
            <w:rStyle w:val="Hyperlink"/>
            <w:noProof/>
            <w:lang w:val="en-US"/>
          </w:rPr>
          <w:t>EDNAR FBR 262 (Release 1)</w:t>
        </w:r>
        <w:r>
          <w:rPr>
            <w:noProof/>
            <w:webHidden/>
          </w:rPr>
          <w:tab/>
        </w:r>
        <w:r>
          <w:rPr>
            <w:noProof/>
            <w:webHidden/>
          </w:rPr>
          <w:fldChar w:fldCharType="begin"/>
        </w:r>
        <w:r>
          <w:rPr>
            <w:noProof/>
            <w:webHidden/>
          </w:rPr>
          <w:instrText xml:space="preserve"> PAGEREF _Toc529434297 \h </w:instrText>
        </w:r>
      </w:ins>
      <w:r>
        <w:rPr>
          <w:noProof/>
          <w:webHidden/>
        </w:rPr>
      </w:r>
      <w:r>
        <w:rPr>
          <w:noProof/>
          <w:webHidden/>
        </w:rPr>
        <w:fldChar w:fldCharType="separate"/>
      </w:r>
      <w:ins w:id="104" w:author="Elizabeth Ryan" w:date="2018-11-08T09:55:00Z">
        <w:r>
          <w:rPr>
            <w:noProof/>
            <w:webHidden/>
          </w:rPr>
          <w:t>16</w:t>
        </w:r>
        <w:r>
          <w:rPr>
            <w:noProof/>
            <w:webHidden/>
          </w:rPr>
          <w:fldChar w:fldCharType="end"/>
        </w:r>
        <w:r w:rsidRPr="00FA23AA">
          <w:rPr>
            <w:rStyle w:val="Hyperlink"/>
            <w:noProof/>
          </w:rPr>
          <w:fldChar w:fldCharType="end"/>
        </w:r>
      </w:ins>
    </w:p>
    <w:p w14:paraId="1C33A599" w14:textId="77777777" w:rsidR="00F204F8" w:rsidRDefault="00F204F8">
      <w:pPr>
        <w:pStyle w:val="TOC2"/>
        <w:tabs>
          <w:tab w:val="left" w:pos="660"/>
          <w:tab w:val="right" w:pos="9526"/>
        </w:tabs>
        <w:rPr>
          <w:ins w:id="105" w:author="Elizabeth Ryan" w:date="2018-11-08T09:55:00Z"/>
          <w:rFonts w:asciiTheme="minorHAnsi" w:eastAsiaTheme="minorEastAsia" w:hAnsiTheme="minorHAnsi" w:cstheme="minorBidi"/>
          <w:noProof/>
          <w:sz w:val="22"/>
          <w:szCs w:val="22"/>
        </w:rPr>
      </w:pPr>
      <w:ins w:id="106"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"_Toc529434298"</w:instrText>
        </w:r>
        <w:r w:rsidRPr="00FA23AA">
          <w:rPr>
            <w:rStyle w:val="Hyperlink"/>
            <w:noProof/>
          </w:rPr>
          <w:instrText xml:space="preserve"> </w:instrText>
        </w:r>
        <w:r w:rsidRPr="00FA23AA">
          <w:rPr>
            <w:rStyle w:val="Hyperlink"/>
            <w:noProof/>
          </w:rPr>
          <w:fldChar w:fldCharType="separate"/>
        </w:r>
        <w:r w:rsidRPr="00FA23AA">
          <w:rPr>
            <w:rStyle w:val="Hyperlink"/>
            <w:noProof/>
          </w:rPr>
          <w:t>2.4.</w:t>
        </w:r>
        <w:r>
          <w:rPr>
            <w:rFonts w:asciiTheme="minorHAnsi" w:eastAsiaTheme="minorEastAsia" w:hAnsiTheme="minorHAnsi" w:cstheme="minorBidi"/>
            <w:noProof/>
            <w:sz w:val="22"/>
            <w:szCs w:val="22"/>
          </w:rPr>
          <w:tab/>
        </w:r>
        <w:r w:rsidRPr="00FA23AA">
          <w:rPr>
            <w:rStyle w:val="Hyperlink"/>
            <w:noProof/>
          </w:rPr>
          <w:t>Interface for Workload Management</w:t>
        </w:r>
        <w:r>
          <w:rPr>
            <w:noProof/>
            <w:webHidden/>
          </w:rPr>
          <w:tab/>
        </w:r>
        <w:r>
          <w:rPr>
            <w:noProof/>
            <w:webHidden/>
          </w:rPr>
          <w:fldChar w:fldCharType="begin"/>
        </w:r>
        <w:r>
          <w:rPr>
            <w:noProof/>
            <w:webHidden/>
          </w:rPr>
          <w:instrText xml:space="preserve"> PAGEREF _Toc529434298 \h </w:instrText>
        </w:r>
      </w:ins>
      <w:r>
        <w:rPr>
          <w:noProof/>
          <w:webHidden/>
        </w:rPr>
      </w:r>
      <w:r>
        <w:rPr>
          <w:noProof/>
          <w:webHidden/>
        </w:rPr>
        <w:fldChar w:fldCharType="separate"/>
      </w:r>
      <w:ins w:id="107" w:author="Elizabeth Ryan" w:date="2018-11-08T09:55:00Z">
        <w:r>
          <w:rPr>
            <w:noProof/>
            <w:webHidden/>
          </w:rPr>
          <w:t>16</w:t>
        </w:r>
        <w:r>
          <w:rPr>
            <w:noProof/>
            <w:webHidden/>
          </w:rPr>
          <w:fldChar w:fldCharType="end"/>
        </w:r>
        <w:r w:rsidRPr="00FA23AA">
          <w:rPr>
            <w:rStyle w:val="Hyperlink"/>
            <w:noProof/>
          </w:rPr>
          <w:fldChar w:fldCharType="end"/>
        </w:r>
      </w:ins>
    </w:p>
    <w:p w14:paraId="046499DB" w14:textId="77777777" w:rsidR="00F204F8" w:rsidRDefault="00F204F8">
      <w:pPr>
        <w:pStyle w:val="TOC3"/>
        <w:tabs>
          <w:tab w:val="left" w:pos="880"/>
          <w:tab w:val="right" w:pos="9526"/>
        </w:tabs>
        <w:rPr>
          <w:ins w:id="108" w:author="Elizabeth Ryan" w:date="2018-11-08T09:55:00Z"/>
          <w:rFonts w:asciiTheme="minorHAnsi" w:eastAsiaTheme="minorEastAsia" w:hAnsiTheme="minorHAnsi" w:cstheme="minorBidi"/>
          <w:noProof/>
          <w:sz w:val="22"/>
          <w:szCs w:val="22"/>
        </w:rPr>
      </w:pPr>
      <w:ins w:id="109"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"_Toc529434299"</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2.4.1.</w:t>
        </w:r>
        <w:r>
          <w:rPr>
            <w:rFonts w:asciiTheme="minorHAnsi" w:eastAsiaTheme="minorEastAsia" w:hAnsiTheme="minorHAnsi" w:cstheme="minorBidi"/>
            <w:noProof/>
            <w:sz w:val="22"/>
            <w:szCs w:val="22"/>
          </w:rPr>
          <w:tab/>
        </w:r>
        <w:r w:rsidRPr="00FA23AA">
          <w:rPr>
            <w:rStyle w:val="Hyperlink"/>
            <w:noProof/>
            <w:lang w:val="en-US"/>
          </w:rPr>
          <w:t>EDNAR FBR 334 (Release 2)</w:t>
        </w:r>
        <w:r>
          <w:rPr>
            <w:noProof/>
            <w:webHidden/>
          </w:rPr>
          <w:tab/>
        </w:r>
        <w:r>
          <w:rPr>
            <w:noProof/>
            <w:webHidden/>
          </w:rPr>
          <w:fldChar w:fldCharType="begin"/>
        </w:r>
        <w:r>
          <w:rPr>
            <w:noProof/>
            <w:webHidden/>
          </w:rPr>
          <w:instrText xml:space="preserve"> PAGEREF _Toc529434299 \h </w:instrText>
        </w:r>
      </w:ins>
      <w:r>
        <w:rPr>
          <w:noProof/>
          <w:webHidden/>
        </w:rPr>
      </w:r>
      <w:r>
        <w:rPr>
          <w:noProof/>
          <w:webHidden/>
        </w:rPr>
        <w:fldChar w:fldCharType="separate"/>
      </w:r>
      <w:ins w:id="110" w:author="Elizabeth Ryan" w:date="2018-11-08T09:55:00Z">
        <w:r>
          <w:rPr>
            <w:noProof/>
            <w:webHidden/>
          </w:rPr>
          <w:t>16</w:t>
        </w:r>
        <w:r>
          <w:rPr>
            <w:noProof/>
            <w:webHidden/>
          </w:rPr>
          <w:fldChar w:fldCharType="end"/>
        </w:r>
        <w:r w:rsidRPr="00FA23AA">
          <w:rPr>
            <w:rStyle w:val="Hyperlink"/>
            <w:noProof/>
          </w:rPr>
          <w:fldChar w:fldCharType="end"/>
        </w:r>
      </w:ins>
    </w:p>
    <w:p w14:paraId="226F192D" w14:textId="77777777" w:rsidR="00F204F8" w:rsidRDefault="00F204F8">
      <w:pPr>
        <w:pStyle w:val="TOC3"/>
        <w:tabs>
          <w:tab w:val="left" w:pos="880"/>
          <w:tab w:val="right" w:pos="9526"/>
        </w:tabs>
        <w:rPr>
          <w:ins w:id="111" w:author="Elizabeth Ryan" w:date="2018-11-08T09:55:00Z"/>
          <w:rFonts w:asciiTheme="minorHAnsi" w:eastAsiaTheme="minorEastAsia" w:hAnsiTheme="minorHAnsi" w:cstheme="minorBidi"/>
          <w:noProof/>
          <w:sz w:val="22"/>
          <w:szCs w:val="22"/>
        </w:rPr>
      </w:pPr>
      <w:ins w:id="112"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"_Toc529434300"</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2.4.2.</w:t>
        </w:r>
        <w:r>
          <w:rPr>
            <w:rFonts w:asciiTheme="minorHAnsi" w:eastAsiaTheme="minorEastAsia" w:hAnsiTheme="minorHAnsi" w:cstheme="minorBidi"/>
            <w:noProof/>
            <w:sz w:val="22"/>
            <w:szCs w:val="22"/>
          </w:rPr>
          <w:tab/>
        </w:r>
        <w:r w:rsidRPr="00FA23AA">
          <w:rPr>
            <w:rStyle w:val="Hyperlink"/>
            <w:noProof/>
            <w:lang w:val="en-US"/>
          </w:rPr>
          <w:t>EDNAR FBR 335 (Release 2)</w:t>
        </w:r>
        <w:r>
          <w:rPr>
            <w:noProof/>
            <w:webHidden/>
          </w:rPr>
          <w:tab/>
        </w:r>
        <w:r>
          <w:rPr>
            <w:noProof/>
            <w:webHidden/>
          </w:rPr>
          <w:fldChar w:fldCharType="begin"/>
        </w:r>
        <w:r>
          <w:rPr>
            <w:noProof/>
            <w:webHidden/>
          </w:rPr>
          <w:instrText xml:space="preserve"> PAGEREF _Toc529434300 \h </w:instrText>
        </w:r>
      </w:ins>
      <w:r>
        <w:rPr>
          <w:noProof/>
          <w:webHidden/>
        </w:rPr>
      </w:r>
      <w:r>
        <w:rPr>
          <w:noProof/>
          <w:webHidden/>
        </w:rPr>
        <w:fldChar w:fldCharType="separate"/>
      </w:r>
      <w:ins w:id="113" w:author="Elizabeth Ryan" w:date="2018-11-08T09:55:00Z">
        <w:r>
          <w:rPr>
            <w:noProof/>
            <w:webHidden/>
          </w:rPr>
          <w:t>16</w:t>
        </w:r>
        <w:r>
          <w:rPr>
            <w:noProof/>
            <w:webHidden/>
          </w:rPr>
          <w:fldChar w:fldCharType="end"/>
        </w:r>
        <w:r w:rsidRPr="00FA23AA">
          <w:rPr>
            <w:rStyle w:val="Hyperlink"/>
            <w:noProof/>
          </w:rPr>
          <w:fldChar w:fldCharType="end"/>
        </w:r>
      </w:ins>
    </w:p>
    <w:p w14:paraId="1B258E6E" w14:textId="77777777" w:rsidR="00F204F8" w:rsidRDefault="00F204F8">
      <w:pPr>
        <w:pStyle w:val="TOC1"/>
        <w:tabs>
          <w:tab w:val="left" w:pos="660"/>
          <w:tab w:val="right" w:pos="9526"/>
        </w:tabs>
        <w:rPr>
          <w:ins w:id="114" w:author="Elizabeth Ryan" w:date="2018-11-08T09:55:00Z"/>
          <w:rFonts w:asciiTheme="minorHAnsi" w:eastAsiaTheme="minorEastAsia" w:hAnsiTheme="minorHAnsi" w:cstheme="minorBidi"/>
          <w:b w:val="0"/>
          <w:noProof/>
          <w:sz w:val="22"/>
          <w:szCs w:val="22"/>
        </w:rPr>
      </w:pPr>
      <w:ins w:id="115"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"_Toc529434301"</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3.</w:t>
        </w:r>
        <w:r>
          <w:rPr>
            <w:rFonts w:asciiTheme="minorHAnsi" w:eastAsiaTheme="minorEastAsia" w:hAnsiTheme="minorHAnsi" w:cstheme="minorBidi"/>
            <w:b w:val="0"/>
            <w:noProof/>
            <w:sz w:val="22"/>
            <w:szCs w:val="22"/>
          </w:rPr>
          <w:tab/>
        </w:r>
        <w:r w:rsidRPr="00FA23AA">
          <w:rPr>
            <w:rStyle w:val="Hyperlink"/>
            <w:noProof/>
            <w:lang w:val="en-US"/>
          </w:rPr>
          <w:t>Appendix A – SOAP Messages</w:t>
        </w:r>
        <w:r>
          <w:rPr>
            <w:noProof/>
            <w:webHidden/>
          </w:rPr>
          <w:tab/>
        </w:r>
        <w:r>
          <w:rPr>
            <w:noProof/>
            <w:webHidden/>
          </w:rPr>
          <w:fldChar w:fldCharType="begin"/>
        </w:r>
        <w:r>
          <w:rPr>
            <w:noProof/>
            <w:webHidden/>
          </w:rPr>
          <w:instrText xml:space="preserve"> PAGEREF _Toc529434301 \h </w:instrText>
        </w:r>
      </w:ins>
      <w:r>
        <w:rPr>
          <w:noProof/>
          <w:webHidden/>
        </w:rPr>
      </w:r>
      <w:r>
        <w:rPr>
          <w:noProof/>
          <w:webHidden/>
        </w:rPr>
        <w:fldChar w:fldCharType="separate"/>
      </w:r>
      <w:ins w:id="116" w:author="Elizabeth Ryan" w:date="2018-11-08T09:55:00Z">
        <w:r>
          <w:rPr>
            <w:noProof/>
            <w:webHidden/>
          </w:rPr>
          <w:t>17</w:t>
        </w:r>
        <w:r>
          <w:rPr>
            <w:noProof/>
            <w:webHidden/>
          </w:rPr>
          <w:fldChar w:fldCharType="end"/>
        </w:r>
        <w:r w:rsidRPr="00FA23AA">
          <w:rPr>
            <w:rStyle w:val="Hyperlink"/>
            <w:noProof/>
          </w:rPr>
          <w:fldChar w:fldCharType="end"/>
        </w:r>
      </w:ins>
    </w:p>
    <w:p w14:paraId="0AD5E134" w14:textId="77777777" w:rsidR="00F204F8" w:rsidRDefault="00F204F8">
      <w:pPr>
        <w:pStyle w:val="TOC2"/>
        <w:tabs>
          <w:tab w:val="left" w:pos="660"/>
          <w:tab w:val="right" w:pos="9526"/>
        </w:tabs>
        <w:rPr>
          <w:ins w:id="117" w:author="Elizabeth Ryan" w:date="2018-11-08T09:55:00Z"/>
          <w:rFonts w:asciiTheme="minorHAnsi" w:eastAsiaTheme="minorEastAsia" w:hAnsiTheme="minorHAnsi" w:cstheme="minorBidi"/>
          <w:noProof/>
          <w:sz w:val="22"/>
          <w:szCs w:val="22"/>
        </w:rPr>
      </w:pPr>
      <w:ins w:id="118"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"_Toc529434302"</w:instrText>
        </w:r>
        <w:r w:rsidRPr="00FA23AA">
          <w:rPr>
            <w:rStyle w:val="Hyperlink"/>
            <w:noProof/>
          </w:rPr>
          <w:instrText xml:space="preserve"> </w:instrText>
        </w:r>
        <w:r w:rsidRPr="00FA23AA">
          <w:rPr>
            <w:rStyle w:val="Hyperlink"/>
            <w:noProof/>
          </w:rPr>
          <w:fldChar w:fldCharType="separate"/>
        </w:r>
        <w:r w:rsidRPr="00FA23AA">
          <w:rPr>
            <w:rStyle w:val="Hyperlink"/>
            <w:noProof/>
          </w:rPr>
          <w:t>3.1.</w:t>
        </w:r>
        <w:r>
          <w:rPr>
            <w:rFonts w:asciiTheme="minorHAnsi" w:eastAsiaTheme="minorEastAsia" w:hAnsiTheme="minorHAnsi" w:cstheme="minorBidi"/>
            <w:noProof/>
            <w:sz w:val="22"/>
            <w:szCs w:val="22"/>
          </w:rPr>
          <w:tab/>
        </w:r>
        <w:r w:rsidRPr="00FA23AA">
          <w:rPr>
            <w:rStyle w:val="Hyperlink"/>
            <w:noProof/>
          </w:rPr>
          <w:t>Work Package Manager SOAP Messages</w:t>
        </w:r>
        <w:r>
          <w:rPr>
            <w:noProof/>
            <w:webHidden/>
          </w:rPr>
          <w:tab/>
        </w:r>
        <w:r>
          <w:rPr>
            <w:noProof/>
            <w:webHidden/>
          </w:rPr>
          <w:fldChar w:fldCharType="begin"/>
        </w:r>
        <w:r>
          <w:rPr>
            <w:noProof/>
            <w:webHidden/>
          </w:rPr>
          <w:instrText xml:space="preserve"> PAGEREF _Toc529434302 \h </w:instrText>
        </w:r>
      </w:ins>
      <w:r>
        <w:rPr>
          <w:noProof/>
          <w:webHidden/>
        </w:rPr>
      </w:r>
      <w:r>
        <w:rPr>
          <w:noProof/>
          <w:webHidden/>
        </w:rPr>
        <w:fldChar w:fldCharType="separate"/>
      </w:r>
      <w:ins w:id="119" w:author="Elizabeth Ryan" w:date="2018-11-08T09:55:00Z">
        <w:r>
          <w:rPr>
            <w:noProof/>
            <w:webHidden/>
          </w:rPr>
          <w:t>17</w:t>
        </w:r>
        <w:r>
          <w:rPr>
            <w:noProof/>
            <w:webHidden/>
          </w:rPr>
          <w:fldChar w:fldCharType="end"/>
        </w:r>
        <w:r w:rsidRPr="00FA23AA">
          <w:rPr>
            <w:rStyle w:val="Hyperlink"/>
            <w:noProof/>
          </w:rPr>
          <w:fldChar w:fldCharType="end"/>
        </w:r>
      </w:ins>
    </w:p>
    <w:p w14:paraId="4A2D2B72" w14:textId="77777777" w:rsidR="00F204F8" w:rsidRDefault="00F204F8">
      <w:pPr>
        <w:pStyle w:val="TOC2"/>
        <w:tabs>
          <w:tab w:val="left" w:pos="660"/>
          <w:tab w:val="right" w:pos="9526"/>
        </w:tabs>
        <w:rPr>
          <w:ins w:id="120" w:author="Elizabeth Ryan" w:date="2018-11-08T09:55:00Z"/>
          <w:rFonts w:asciiTheme="minorHAnsi" w:eastAsiaTheme="minorEastAsia" w:hAnsiTheme="minorHAnsi" w:cstheme="minorBidi"/>
          <w:noProof/>
          <w:sz w:val="22"/>
          <w:szCs w:val="22"/>
        </w:rPr>
      </w:pPr>
      <w:ins w:id="121"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"_Toc529434303"</w:instrText>
        </w:r>
        <w:r w:rsidRPr="00FA23AA">
          <w:rPr>
            <w:rStyle w:val="Hyperlink"/>
            <w:noProof/>
          </w:rPr>
          <w:instrText xml:space="preserve"> </w:instrText>
        </w:r>
        <w:r w:rsidRPr="00FA23AA">
          <w:rPr>
            <w:rStyle w:val="Hyperlink"/>
            <w:noProof/>
          </w:rPr>
          <w:fldChar w:fldCharType="separate"/>
        </w:r>
        <w:r w:rsidRPr="00FA23AA">
          <w:rPr>
            <w:rStyle w:val="Hyperlink"/>
            <w:noProof/>
          </w:rPr>
          <w:t>3.2.</w:t>
        </w:r>
        <w:r>
          <w:rPr>
            <w:rFonts w:asciiTheme="minorHAnsi" w:eastAsiaTheme="minorEastAsia" w:hAnsiTheme="minorHAnsi" w:cstheme="minorBidi"/>
            <w:noProof/>
            <w:sz w:val="22"/>
            <w:szCs w:val="22"/>
          </w:rPr>
          <w:tab/>
        </w:r>
        <w:r w:rsidRPr="00FA23AA">
          <w:rPr>
            <w:rStyle w:val="Hyperlink"/>
            <w:noProof/>
          </w:rPr>
          <w:t>Create Schedule Message Acknowledgement</w:t>
        </w:r>
        <w:r>
          <w:rPr>
            <w:noProof/>
            <w:webHidden/>
          </w:rPr>
          <w:tab/>
        </w:r>
        <w:r>
          <w:rPr>
            <w:noProof/>
            <w:webHidden/>
          </w:rPr>
          <w:fldChar w:fldCharType="begin"/>
        </w:r>
        <w:r>
          <w:rPr>
            <w:noProof/>
            <w:webHidden/>
          </w:rPr>
          <w:instrText xml:space="preserve"> PAGEREF _Toc529434303 \h </w:instrText>
        </w:r>
      </w:ins>
      <w:r>
        <w:rPr>
          <w:noProof/>
          <w:webHidden/>
        </w:rPr>
      </w:r>
      <w:r>
        <w:rPr>
          <w:noProof/>
          <w:webHidden/>
        </w:rPr>
        <w:fldChar w:fldCharType="separate"/>
      </w:r>
      <w:ins w:id="122" w:author="Elizabeth Ryan" w:date="2018-11-08T09:55:00Z">
        <w:r>
          <w:rPr>
            <w:noProof/>
            <w:webHidden/>
          </w:rPr>
          <w:t>17</w:t>
        </w:r>
        <w:r>
          <w:rPr>
            <w:noProof/>
            <w:webHidden/>
          </w:rPr>
          <w:fldChar w:fldCharType="end"/>
        </w:r>
        <w:r w:rsidRPr="00FA23AA">
          <w:rPr>
            <w:rStyle w:val="Hyperlink"/>
            <w:noProof/>
          </w:rPr>
          <w:fldChar w:fldCharType="end"/>
        </w:r>
      </w:ins>
    </w:p>
    <w:p w14:paraId="41E8824D" w14:textId="77777777" w:rsidR="00F204F8" w:rsidRDefault="00F204F8">
      <w:pPr>
        <w:pStyle w:val="TOC2"/>
        <w:tabs>
          <w:tab w:val="left" w:pos="660"/>
          <w:tab w:val="right" w:pos="9526"/>
        </w:tabs>
        <w:rPr>
          <w:ins w:id="123" w:author="Elizabeth Ryan" w:date="2018-11-08T09:55:00Z"/>
          <w:rFonts w:asciiTheme="minorHAnsi" w:eastAsiaTheme="minorEastAsia" w:hAnsiTheme="minorHAnsi" w:cstheme="minorBidi"/>
          <w:noProof/>
          <w:sz w:val="22"/>
          <w:szCs w:val="22"/>
        </w:rPr>
      </w:pPr>
      <w:ins w:id="124"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"_Toc529434304"</w:instrText>
        </w:r>
        <w:r w:rsidRPr="00FA23AA">
          <w:rPr>
            <w:rStyle w:val="Hyperlink"/>
            <w:noProof/>
          </w:rPr>
          <w:instrText xml:space="preserve"> </w:instrText>
        </w:r>
        <w:r w:rsidRPr="00FA23AA">
          <w:rPr>
            <w:rStyle w:val="Hyperlink"/>
            <w:noProof/>
          </w:rPr>
          <w:fldChar w:fldCharType="separate"/>
        </w:r>
        <w:r w:rsidRPr="00FA23AA">
          <w:rPr>
            <w:rStyle w:val="Hyperlink"/>
            <w:noProof/>
          </w:rPr>
          <w:t>3.3.</w:t>
        </w:r>
        <w:r>
          <w:rPr>
            <w:rFonts w:asciiTheme="minorHAnsi" w:eastAsiaTheme="minorEastAsia" w:hAnsiTheme="minorHAnsi" w:cstheme="minorBidi"/>
            <w:noProof/>
            <w:sz w:val="22"/>
            <w:szCs w:val="22"/>
          </w:rPr>
          <w:tab/>
        </w:r>
        <w:r w:rsidRPr="00FA23AA">
          <w:rPr>
            <w:rStyle w:val="Hyperlink"/>
            <w:noProof/>
          </w:rPr>
          <w:t>Work Package Updated – Outbound Return Message</w:t>
        </w:r>
        <w:r>
          <w:rPr>
            <w:noProof/>
            <w:webHidden/>
          </w:rPr>
          <w:tab/>
        </w:r>
        <w:r>
          <w:rPr>
            <w:noProof/>
            <w:webHidden/>
          </w:rPr>
          <w:fldChar w:fldCharType="begin"/>
        </w:r>
        <w:r>
          <w:rPr>
            <w:noProof/>
            <w:webHidden/>
          </w:rPr>
          <w:instrText xml:space="preserve"> PAGEREF _Toc529434304 \h </w:instrText>
        </w:r>
      </w:ins>
      <w:r>
        <w:rPr>
          <w:noProof/>
          <w:webHidden/>
        </w:rPr>
      </w:r>
      <w:r>
        <w:rPr>
          <w:noProof/>
          <w:webHidden/>
        </w:rPr>
        <w:fldChar w:fldCharType="separate"/>
      </w:r>
      <w:ins w:id="125" w:author="Elizabeth Ryan" w:date="2018-11-08T09:55:00Z">
        <w:r>
          <w:rPr>
            <w:noProof/>
            <w:webHidden/>
          </w:rPr>
          <w:t>17</w:t>
        </w:r>
        <w:r>
          <w:rPr>
            <w:noProof/>
            <w:webHidden/>
          </w:rPr>
          <w:fldChar w:fldCharType="end"/>
        </w:r>
        <w:r w:rsidRPr="00FA23AA">
          <w:rPr>
            <w:rStyle w:val="Hyperlink"/>
            <w:noProof/>
          </w:rPr>
          <w:fldChar w:fldCharType="end"/>
        </w:r>
      </w:ins>
    </w:p>
    <w:p w14:paraId="0FDBA9E1" w14:textId="77777777" w:rsidR="00F204F8" w:rsidRDefault="00F204F8">
      <w:pPr>
        <w:pStyle w:val="TOC1"/>
        <w:tabs>
          <w:tab w:val="left" w:pos="660"/>
          <w:tab w:val="right" w:pos="9526"/>
        </w:tabs>
        <w:rPr>
          <w:ins w:id="126" w:author="Elizabeth Ryan" w:date="2018-11-08T09:55:00Z"/>
          <w:rFonts w:asciiTheme="minorHAnsi" w:eastAsiaTheme="minorEastAsia" w:hAnsiTheme="minorHAnsi" w:cstheme="minorBidi"/>
          <w:b w:val="0"/>
          <w:noProof/>
          <w:sz w:val="22"/>
          <w:szCs w:val="22"/>
        </w:rPr>
      </w:pPr>
      <w:ins w:id="127"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"_Toc529434305"</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4.</w:t>
        </w:r>
        <w:r>
          <w:rPr>
            <w:rFonts w:asciiTheme="minorHAnsi" w:eastAsiaTheme="minorEastAsia" w:hAnsiTheme="minorHAnsi" w:cstheme="minorBidi"/>
            <w:b w:val="0"/>
            <w:noProof/>
            <w:sz w:val="22"/>
            <w:szCs w:val="22"/>
          </w:rPr>
          <w:tab/>
        </w:r>
        <w:r w:rsidRPr="00FA23AA">
          <w:rPr>
            <w:rStyle w:val="Hyperlink"/>
            <w:noProof/>
            <w:lang w:val="en-US"/>
          </w:rPr>
          <w:t>Appendix B – NAR Lifecycle</w:t>
        </w:r>
        <w:r>
          <w:rPr>
            <w:noProof/>
            <w:webHidden/>
          </w:rPr>
          <w:tab/>
        </w:r>
        <w:r>
          <w:rPr>
            <w:noProof/>
            <w:webHidden/>
          </w:rPr>
          <w:fldChar w:fldCharType="begin"/>
        </w:r>
        <w:r>
          <w:rPr>
            <w:noProof/>
            <w:webHidden/>
          </w:rPr>
          <w:instrText xml:space="preserve"> PAGEREF _Toc529434305 \h </w:instrText>
        </w:r>
      </w:ins>
      <w:r>
        <w:rPr>
          <w:noProof/>
          <w:webHidden/>
        </w:rPr>
      </w:r>
      <w:r>
        <w:rPr>
          <w:noProof/>
          <w:webHidden/>
        </w:rPr>
        <w:fldChar w:fldCharType="separate"/>
      </w:r>
      <w:ins w:id="128" w:author="Elizabeth Ryan" w:date="2018-11-08T09:55:00Z">
        <w:r>
          <w:rPr>
            <w:noProof/>
            <w:webHidden/>
          </w:rPr>
          <w:t>18</w:t>
        </w:r>
        <w:r>
          <w:rPr>
            <w:noProof/>
            <w:webHidden/>
          </w:rPr>
          <w:fldChar w:fldCharType="end"/>
        </w:r>
        <w:r w:rsidRPr="00FA23AA">
          <w:rPr>
            <w:rStyle w:val="Hyperlink"/>
            <w:noProof/>
          </w:rPr>
          <w:fldChar w:fldCharType="end"/>
        </w:r>
      </w:ins>
    </w:p>
    <w:p w14:paraId="7910D169" w14:textId="77777777" w:rsidR="00F204F8" w:rsidRDefault="00F204F8">
      <w:pPr>
        <w:pStyle w:val="TOC1"/>
        <w:tabs>
          <w:tab w:val="left" w:pos="660"/>
          <w:tab w:val="right" w:pos="9526"/>
        </w:tabs>
        <w:rPr>
          <w:ins w:id="129" w:author="Elizabeth Ryan" w:date="2018-11-08T09:55:00Z"/>
          <w:rFonts w:asciiTheme="minorHAnsi" w:eastAsiaTheme="minorEastAsia" w:hAnsiTheme="minorHAnsi" w:cstheme="minorBidi"/>
          <w:b w:val="0"/>
          <w:noProof/>
          <w:sz w:val="22"/>
          <w:szCs w:val="22"/>
        </w:rPr>
      </w:pPr>
      <w:ins w:id="130"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"_Toc529434306"</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5.</w:t>
        </w:r>
        <w:r>
          <w:rPr>
            <w:rFonts w:asciiTheme="minorHAnsi" w:eastAsiaTheme="minorEastAsia" w:hAnsiTheme="minorHAnsi" w:cstheme="minorBidi"/>
            <w:b w:val="0"/>
            <w:noProof/>
            <w:sz w:val="22"/>
            <w:szCs w:val="22"/>
          </w:rPr>
          <w:tab/>
        </w:r>
        <w:r w:rsidRPr="00FA23AA">
          <w:rPr>
            <w:rStyle w:val="Hyperlink"/>
            <w:noProof/>
            <w:lang w:val="en-US"/>
          </w:rPr>
          <w:t>Terms or Reference</w:t>
        </w:r>
        <w:r>
          <w:rPr>
            <w:noProof/>
            <w:webHidden/>
          </w:rPr>
          <w:tab/>
        </w:r>
        <w:r>
          <w:rPr>
            <w:noProof/>
            <w:webHidden/>
          </w:rPr>
          <w:fldChar w:fldCharType="begin"/>
        </w:r>
        <w:r>
          <w:rPr>
            <w:noProof/>
            <w:webHidden/>
          </w:rPr>
          <w:instrText xml:space="preserve"> PAGEREF _Toc529434306 \h </w:instrText>
        </w:r>
      </w:ins>
      <w:r>
        <w:rPr>
          <w:noProof/>
          <w:webHidden/>
        </w:rPr>
      </w:r>
      <w:r>
        <w:rPr>
          <w:noProof/>
          <w:webHidden/>
        </w:rPr>
        <w:fldChar w:fldCharType="separate"/>
      </w:r>
      <w:ins w:id="131" w:author="Elizabeth Ryan" w:date="2018-11-08T09:55:00Z">
        <w:r>
          <w:rPr>
            <w:noProof/>
            <w:webHidden/>
          </w:rPr>
          <w:t>19</w:t>
        </w:r>
        <w:r>
          <w:rPr>
            <w:noProof/>
            <w:webHidden/>
          </w:rPr>
          <w:fldChar w:fldCharType="end"/>
        </w:r>
        <w:r w:rsidRPr="00FA23AA">
          <w:rPr>
            <w:rStyle w:val="Hyperlink"/>
            <w:noProof/>
          </w:rPr>
          <w:fldChar w:fldCharType="end"/>
        </w:r>
      </w:ins>
    </w:p>
    <w:p w14:paraId="153E9D96" w14:textId="77777777" w:rsidR="00F204F8" w:rsidRDefault="00F204F8">
      <w:pPr>
        <w:pStyle w:val="TOC1"/>
        <w:tabs>
          <w:tab w:val="left" w:pos="660"/>
          <w:tab w:val="right" w:pos="9526"/>
        </w:tabs>
        <w:rPr>
          <w:ins w:id="132" w:author="Elizabeth Ryan" w:date="2018-11-08T09:55:00Z"/>
          <w:rFonts w:asciiTheme="minorHAnsi" w:eastAsiaTheme="minorEastAsia" w:hAnsiTheme="minorHAnsi" w:cstheme="minorBidi"/>
          <w:b w:val="0"/>
          <w:noProof/>
          <w:sz w:val="22"/>
          <w:szCs w:val="22"/>
        </w:rPr>
      </w:pPr>
      <w:ins w:id="133" w:author="Elizabeth Ryan" w:date="2018-11-08T09:55:00Z">
        <w:r w:rsidRPr="00FA23AA">
          <w:rPr>
            <w:rStyle w:val="Hyperlink"/>
            <w:noProof/>
          </w:rPr>
          <w:fldChar w:fldCharType="begin"/>
        </w:r>
        <w:r w:rsidRPr="00FA23AA">
          <w:rPr>
            <w:rStyle w:val="Hyperlink"/>
            <w:noProof/>
          </w:rPr>
          <w:instrText xml:space="preserve"> </w:instrText>
        </w:r>
        <w:r>
          <w:rPr>
            <w:noProof/>
          </w:rPr>
          <w:instrText>HYPERLINK \l "_Toc529434307"</w:instrText>
        </w:r>
        <w:r w:rsidRPr="00FA23AA">
          <w:rPr>
            <w:rStyle w:val="Hyperlink"/>
            <w:noProof/>
          </w:rPr>
          <w:instrText xml:space="preserve"> </w:instrText>
        </w:r>
        <w:r w:rsidRPr="00FA23AA">
          <w:rPr>
            <w:rStyle w:val="Hyperlink"/>
            <w:noProof/>
          </w:rPr>
          <w:fldChar w:fldCharType="separate"/>
        </w:r>
        <w:r w:rsidRPr="00FA23AA">
          <w:rPr>
            <w:rStyle w:val="Hyperlink"/>
            <w:noProof/>
            <w:lang w:val="en-US"/>
          </w:rPr>
          <w:t>6.</w:t>
        </w:r>
        <w:r>
          <w:rPr>
            <w:rFonts w:asciiTheme="minorHAnsi" w:eastAsiaTheme="minorEastAsia" w:hAnsiTheme="minorHAnsi" w:cstheme="minorBidi"/>
            <w:b w:val="0"/>
            <w:noProof/>
            <w:sz w:val="22"/>
            <w:szCs w:val="22"/>
          </w:rPr>
          <w:tab/>
        </w:r>
        <w:r w:rsidRPr="00FA23AA">
          <w:rPr>
            <w:rStyle w:val="Hyperlink"/>
            <w:noProof/>
            <w:lang w:val="en-US"/>
          </w:rPr>
          <w:t>Revision</w:t>
        </w:r>
        <w:r>
          <w:rPr>
            <w:noProof/>
            <w:webHidden/>
          </w:rPr>
          <w:tab/>
        </w:r>
        <w:r>
          <w:rPr>
            <w:noProof/>
            <w:webHidden/>
          </w:rPr>
          <w:fldChar w:fldCharType="begin"/>
        </w:r>
        <w:r>
          <w:rPr>
            <w:noProof/>
            <w:webHidden/>
          </w:rPr>
          <w:instrText xml:space="preserve"> PAGEREF _Toc529434307 \h </w:instrText>
        </w:r>
      </w:ins>
      <w:r>
        <w:rPr>
          <w:noProof/>
          <w:webHidden/>
        </w:rPr>
      </w:r>
      <w:r>
        <w:rPr>
          <w:noProof/>
          <w:webHidden/>
        </w:rPr>
        <w:fldChar w:fldCharType="separate"/>
      </w:r>
      <w:ins w:id="134" w:author="Elizabeth Ryan" w:date="2018-11-08T09:55:00Z">
        <w:r>
          <w:rPr>
            <w:noProof/>
            <w:webHidden/>
          </w:rPr>
          <w:t>20</w:t>
        </w:r>
        <w:r>
          <w:rPr>
            <w:noProof/>
            <w:webHidden/>
          </w:rPr>
          <w:fldChar w:fldCharType="end"/>
        </w:r>
        <w:r w:rsidRPr="00FA23AA">
          <w:rPr>
            <w:rStyle w:val="Hyperlink"/>
            <w:noProof/>
          </w:rPr>
          <w:fldChar w:fldCharType="end"/>
        </w:r>
      </w:ins>
    </w:p>
    <w:p w14:paraId="63D857DB" w14:textId="77777777" w:rsidR="001D5D27" w:rsidDel="00C07B29" w:rsidRDefault="001D5D27">
      <w:pPr>
        <w:pStyle w:val="TOC1"/>
        <w:tabs>
          <w:tab w:val="left" w:pos="660"/>
          <w:tab w:val="right" w:pos="9526"/>
        </w:tabs>
        <w:rPr>
          <w:del w:id="135" w:author="Elizabeth Ryan" w:date="2018-11-02T10:08:00Z"/>
          <w:rFonts w:asciiTheme="minorHAnsi" w:eastAsiaTheme="minorEastAsia" w:hAnsiTheme="minorHAnsi" w:cstheme="minorBidi"/>
          <w:b w:val="0"/>
          <w:noProof/>
          <w:sz w:val="22"/>
          <w:szCs w:val="22"/>
        </w:rPr>
      </w:pPr>
      <w:del w:id="136" w:author="Elizabeth Ryan" w:date="2018-11-02T10:08:00Z">
        <w:r w:rsidRPr="00C07B29" w:rsidDel="00C07B29">
          <w:rPr>
            <w:rPrChange w:id="137" w:author="Elizabeth Ryan" w:date="2018-11-02T10:08:00Z">
              <w:rPr>
                <w:rStyle w:val="Hyperlink"/>
                <w:noProof/>
              </w:rPr>
            </w:rPrChange>
          </w:rPr>
          <w:delText>1.</w:delText>
        </w:r>
        <w:r w:rsidDel="00C07B29">
          <w:rPr>
            <w:rFonts w:asciiTheme="minorHAnsi" w:eastAsiaTheme="minorEastAsia" w:hAnsiTheme="minorHAnsi" w:cstheme="minorBidi"/>
            <w:b w:val="0"/>
            <w:noProof/>
            <w:sz w:val="22"/>
            <w:szCs w:val="22"/>
          </w:rPr>
          <w:tab/>
        </w:r>
        <w:r w:rsidRPr="00C07B29" w:rsidDel="00C07B29">
          <w:rPr>
            <w:rPrChange w:id="138" w:author="Elizabeth Ryan" w:date="2018-11-02T10:08:00Z">
              <w:rPr>
                <w:rStyle w:val="Hyperlink"/>
                <w:noProof/>
              </w:rPr>
            </w:rPrChange>
          </w:rPr>
          <w:delText>Overview</w:delText>
        </w:r>
        <w:r w:rsidDel="00C07B29">
          <w:rPr>
            <w:noProof/>
            <w:webHidden/>
          </w:rPr>
          <w:tab/>
          <w:delText>3</w:delText>
        </w:r>
      </w:del>
    </w:p>
    <w:p w14:paraId="7DAF49EA" w14:textId="77777777" w:rsidR="001D5D27" w:rsidDel="00C07B29" w:rsidRDefault="001D5D27">
      <w:pPr>
        <w:pStyle w:val="TOC2"/>
        <w:tabs>
          <w:tab w:val="left" w:pos="660"/>
          <w:tab w:val="right" w:pos="9526"/>
        </w:tabs>
        <w:rPr>
          <w:del w:id="139" w:author="Elizabeth Ryan" w:date="2018-11-02T10:08:00Z"/>
          <w:rFonts w:asciiTheme="minorHAnsi" w:eastAsiaTheme="minorEastAsia" w:hAnsiTheme="minorHAnsi" w:cstheme="minorBidi"/>
          <w:noProof/>
          <w:sz w:val="22"/>
          <w:szCs w:val="22"/>
        </w:rPr>
      </w:pPr>
      <w:del w:id="140" w:author="Elizabeth Ryan" w:date="2018-11-02T10:08:00Z">
        <w:r w:rsidRPr="00C07B29" w:rsidDel="00C07B29">
          <w:rPr>
            <w:rPrChange w:id="141" w:author="Elizabeth Ryan" w:date="2018-11-02T10:08:00Z">
              <w:rPr>
                <w:rStyle w:val="Hyperlink"/>
                <w:noProof/>
              </w:rPr>
            </w:rPrChange>
          </w:rPr>
          <w:delText>1.1.</w:delText>
        </w:r>
        <w:r w:rsidDel="00C07B29">
          <w:rPr>
            <w:rFonts w:asciiTheme="minorHAnsi" w:eastAsiaTheme="minorEastAsia" w:hAnsiTheme="minorHAnsi" w:cstheme="minorBidi"/>
            <w:noProof/>
            <w:sz w:val="22"/>
            <w:szCs w:val="22"/>
          </w:rPr>
          <w:tab/>
        </w:r>
        <w:r w:rsidRPr="00C07B29" w:rsidDel="00C07B29">
          <w:rPr>
            <w:rPrChange w:id="142" w:author="Elizabeth Ryan" w:date="2018-11-02T10:08:00Z">
              <w:rPr>
                <w:rStyle w:val="Hyperlink"/>
                <w:noProof/>
              </w:rPr>
            </w:rPrChange>
          </w:rPr>
          <w:delText>Overview</w:delText>
        </w:r>
        <w:r w:rsidDel="00C07B29">
          <w:rPr>
            <w:noProof/>
            <w:webHidden/>
          </w:rPr>
          <w:tab/>
          <w:delText>3</w:delText>
        </w:r>
      </w:del>
    </w:p>
    <w:p w14:paraId="48B3A2A6" w14:textId="77777777" w:rsidR="001D5D27" w:rsidDel="00C07B29" w:rsidRDefault="001D5D27">
      <w:pPr>
        <w:pStyle w:val="TOC2"/>
        <w:tabs>
          <w:tab w:val="left" w:pos="660"/>
          <w:tab w:val="right" w:pos="9526"/>
        </w:tabs>
        <w:rPr>
          <w:del w:id="143" w:author="Elizabeth Ryan" w:date="2018-11-02T10:08:00Z"/>
          <w:rFonts w:asciiTheme="minorHAnsi" w:eastAsiaTheme="minorEastAsia" w:hAnsiTheme="minorHAnsi" w:cstheme="minorBidi"/>
          <w:noProof/>
          <w:sz w:val="22"/>
          <w:szCs w:val="22"/>
        </w:rPr>
      </w:pPr>
      <w:del w:id="144" w:author="Elizabeth Ryan" w:date="2018-11-02T10:08:00Z">
        <w:r w:rsidRPr="00C07B29" w:rsidDel="00C07B29">
          <w:rPr>
            <w:rPrChange w:id="145" w:author="Elizabeth Ryan" w:date="2018-11-02T10:08:00Z">
              <w:rPr>
                <w:rStyle w:val="Hyperlink"/>
                <w:noProof/>
              </w:rPr>
            </w:rPrChange>
          </w:rPr>
          <w:lastRenderedPageBreak/>
          <w:delText>1.2.</w:delText>
        </w:r>
        <w:r w:rsidDel="00C07B29">
          <w:rPr>
            <w:rFonts w:asciiTheme="minorHAnsi" w:eastAsiaTheme="minorEastAsia" w:hAnsiTheme="minorHAnsi" w:cstheme="minorBidi"/>
            <w:noProof/>
            <w:sz w:val="22"/>
            <w:szCs w:val="22"/>
          </w:rPr>
          <w:tab/>
        </w:r>
        <w:r w:rsidRPr="00C07B29" w:rsidDel="00C07B29">
          <w:rPr>
            <w:rPrChange w:id="146" w:author="Elizabeth Ryan" w:date="2018-11-02T10:08:00Z">
              <w:rPr>
                <w:rStyle w:val="Hyperlink"/>
                <w:noProof/>
              </w:rPr>
            </w:rPrChange>
          </w:rPr>
          <w:delText>System Context Diagram</w:delText>
        </w:r>
        <w:r w:rsidDel="00C07B29">
          <w:rPr>
            <w:noProof/>
            <w:webHidden/>
          </w:rPr>
          <w:tab/>
          <w:delText>3</w:delText>
        </w:r>
      </w:del>
    </w:p>
    <w:p w14:paraId="2E7391E6" w14:textId="77777777" w:rsidR="001D5D27" w:rsidDel="00C07B29" w:rsidRDefault="001D5D27">
      <w:pPr>
        <w:pStyle w:val="TOC2"/>
        <w:tabs>
          <w:tab w:val="left" w:pos="660"/>
          <w:tab w:val="right" w:pos="9526"/>
        </w:tabs>
        <w:rPr>
          <w:del w:id="147" w:author="Elizabeth Ryan" w:date="2018-11-02T10:08:00Z"/>
          <w:rFonts w:asciiTheme="minorHAnsi" w:eastAsiaTheme="minorEastAsia" w:hAnsiTheme="minorHAnsi" w:cstheme="minorBidi"/>
          <w:noProof/>
          <w:sz w:val="22"/>
          <w:szCs w:val="22"/>
        </w:rPr>
      </w:pPr>
      <w:del w:id="148" w:author="Elizabeth Ryan" w:date="2018-11-02T10:08:00Z">
        <w:r w:rsidRPr="00C07B29" w:rsidDel="00C07B29">
          <w:rPr>
            <w:rPrChange w:id="149" w:author="Elizabeth Ryan" w:date="2018-11-02T10:08:00Z">
              <w:rPr>
                <w:rStyle w:val="Hyperlink"/>
                <w:noProof/>
              </w:rPr>
            </w:rPrChange>
          </w:rPr>
          <w:delText>1.3.</w:delText>
        </w:r>
        <w:r w:rsidDel="00C07B29">
          <w:rPr>
            <w:rFonts w:asciiTheme="minorHAnsi" w:eastAsiaTheme="minorEastAsia" w:hAnsiTheme="minorHAnsi" w:cstheme="minorBidi"/>
            <w:noProof/>
            <w:sz w:val="22"/>
            <w:szCs w:val="22"/>
          </w:rPr>
          <w:tab/>
        </w:r>
        <w:r w:rsidRPr="00C07B29" w:rsidDel="00C07B29">
          <w:rPr>
            <w:rPrChange w:id="150" w:author="Elizabeth Ryan" w:date="2018-11-02T10:08:00Z">
              <w:rPr>
                <w:rStyle w:val="Hyperlink"/>
                <w:noProof/>
              </w:rPr>
            </w:rPrChange>
          </w:rPr>
          <w:delText>Constraints</w:delText>
        </w:r>
        <w:r w:rsidDel="00C07B29">
          <w:rPr>
            <w:noProof/>
            <w:webHidden/>
          </w:rPr>
          <w:tab/>
          <w:delText>4</w:delText>
        </w:r>
      </w:del>
    </w:p>
    <w:p w14:paraId="22B0E4FF" w14:textId="77777777" w:rsidR="001D5D27" w:rsidDel="00C07B29" w:rsidRDefault="001D5D27">
      <w:pPr>
        <w:pStyle w:val="TOC2"/>
        <w:tabs>
          <w:tab w:val="left" w:pos="660"/>
          <w:tab w:val="right" w:pos="9526"/>
        </w:tabs>
        <w:rPr>
          <w:del w:id="151" w:author="Elizabeth Ryan" w:date="2018-11-02T10:08:00Z"/>
          <w:rFonts w:asciiTheme="minorHAnsi" w:eastAsiaTheme="minorEastAsia" w:hAnsiTheme="minorHAnsi" w:cstheme="minorBidi"/>
          <w:noProof/>
          <w:sz w:val="22"/>
          <w:szCs w:val="22"/>
        </w:rPr>
      </w:pPr>
      <w:del w:id="152" w:author="Elizabeth Ryan" w:date="2018-11-02T10:08:00Z">
        <w:r w:rsidRPr="00C07B29" w:rsidDel="00C07B29">
          <w:rPr>
            <w:rPrChange w:id="153" w:author="Elizabeth Ryan" w:date="2018-11-02T10:08:00Z">
              <w:rPr>
                <w:rStyle w:val="Hyperlink"/>
                <w:noProof/>
              </w:rPr>
            </w:rPrChange>
          </w:rPr>
          <w:delText>1.4.</w:delText>
        </w:r>
        <w:r w:rsidDel="00C07B29">
          <w:rPr>
            <w:rFonts w:asciiTheme="minorHAnsi" w:eastAsiaTheme="minorEastAsia" w:hAnsiTheme="minorHAnsi" w:cstheme="minorBidi"/>
            <w:noProof/>
            <w:sz w:val="22"/>
            <w:szCs w:val="22"/>
          </w:rPr>
          <w:tab/>
        </w:r>
        <w:r w:rsidRPr="00C07B29" w:rsidDel="00C07B29">
          <w:rPr>
            <w:rPrChange w:id="154" w:author="Elizabeth Ryan" w:date="2018-11-02T10:08:00Z">
              <w:rPr>
                <w:rStyle w:val="Hyperlink"/>
                <w:noProof/>
              </w:rPr>
            </w:rPrChange>
          </w:rPr>
          <w:delText>Exclusions</w:delText>
        </w:r>
        <w:r w:rsidDel="00C07B29">
          <w:rPr>
            <w:noProof/>
            <w:webHidden/>
          </w:rPr>
          <w:tab/>
          <w:delText>4</w:delText>
        </w:r>
      </w:del>
    </w:p>
    <w:p w14:paraId="774DC634" w14:textId="77777777" w:rsidR="001D5D27" w:rsidDel="00C07B29" w:rsidRDefault="001D5D27">
      <w:pPr>
        <w:pStyle w:val="TOC2"/>
        <w:tabs>
          <w:tab w:val="left" w:pos="660"/>
          <w:tab w:val="right" w:pos="9526"/>
        </w:tabs>
        <w:rPr>
          <w:del w:id="155" w:author="Elizabeth Ryan" w:date="2018-11-02T10:08:00Z"/>
          <w:rFonts w:asciiTheme="minorHAnsi" w:eastAsiaTheme="minorEastAsia" w:hAnsiTheme="minorHAnsi" w:cstheme="minorBidi"/>
          <w:noProof/>
          <w:sz w:val="22"/>
          <w:szCs w:val="22"/>
        </w:rPr>
      </w:pPr>
      <w:del w:id="156" w:author="Elizabeth Ryan" w:date="2018-11-02T10:08:00Z">
        <w:r w:rsidRPr="00C07B29" w:rsidDel="00C07B29">
          <w:rPr>
            <w:rPrChange w:id="157" w:author="Elizabeth Ryan" w:date="2018-11-02T10:08:00Z">
              <w:rPr>
                <w:rStyle w:val="Hyperlink"/>
                <w:noProof/>
              </w:rPr>
            </w:rPrChange>
          </w:rPr>
          <w:delText>1.5.</w:delText>
        </w:r>
        <w:r w:rsidDel="00C07B29">
          <w:rPr>
            <w:rFonts w:asciiTheme="minorHAnsi" w:eastAsiaTheme="minorEastAsia" w:hAnsiTheme="minorHAnsi" w:cstheme="minorBidi"/>
            <w:noProof/>
            <w:sz w:val="22"/>
            <w:szCs w:val="22"/>
          </w:rPr>
          <w:tab/>
        </w:r>
        <w:r w:rsidRPr="00C07B29" w:rsidDel="00C07B29">
          <w:rPr>
            <w:rPrChange w:id="158" w:author="Elizabeth Ryan" w:date="2018-11-02T10:08:00Z">
              <w:rPr>
                <w:rStyle w:val="Hyperlink"/>
                <w:noProof/>
              </w:rPr>
            </w:rPrChange>
          </w:rPr>
          <w:delText>Open Issues</w:delText>
        </w:r>
        <w:r w:rsidDel="00C07B29">
          <w:rPr>
            <w:noProof/>
            <w:webHidden/>
          </w:rPr>
          <w:tab/>
          <w:delText>5</w:delText>
        </w:r>
      </w:del>
    </w:p>
    <w:p w14:paraId="7DB9A23D" w14:textId="77777777" w:rsidR="001D5D27" w:rsidDel="00C07B29" w:rsidRDefault="001D5D27">
      <w:pPr>
        <w:pStyle w:val="TOC1"/>
        <w:tabs>
          <w:tab w:val="left" w:pos="660"/>
          <w:tab w:val="right" w:pos="9526"/>
        </w:tabs>
        <w:rPr>
          <w:del w:id="159" w:author="Elizabeth Ryan" w:date="2018-11-02T10:08:00Z"/>
          <w:rFonts w:asciiTheme="minorHAnsi" w:eastAsiaTheme="minorEastAsia" w:hAnsiTheme="minorHAnsi" w:cstheme="minorBidi"/>
          <w:b w:val="0"/>
          <w:noProof/>
          <w:sz w:val="22"/>
          <w:szCs w:val="22"/>
        </w:rPr>
      </w:pPr>
      <w:del w:id="160" w:author="Elizabeth Ryan" w:date="2018-11-02T10:08:00Z">
        <w:r w:rsidRPr="00C07B29" w:rsidDel="00C07B29">
          <w:rPr>
            <w:rPrChange w:id="161" w:author="Elizabeth Ryan" w:date="2018-11-02T10:08:00Z">
              <w:rPr>
                <w:rStyle w:val="Hyperlink"/>
                <w:noProof/>
              </w:rPr>
            </w:rPrChange>
          </w:rPr>
          <w:delText>2.</w:delText>
        </w:r>
        <w:r w:rsidDel="00C07B29">
          <w:rPr>
            <w:rFonts w:asciiTheme="minorHAnsi" w:eastAsiaTheme="minorEastAsia" w:hAnsiTheme="minorHAnsi" w:cstheme="minorBidi"/>
            <w:b w:val="0"/>
            <w:noProof/>
            <w:sz w:val="22"/>
            <w:szCs w:val="22"/>
          </w:rPr>
          <w:tab/>
        </w:r>
        <w:r w:rsidRPr="00C07B29" w:rsidDel="00C07B29">
          <w:rPr>
            <w:rPrChange w:id="162" w:author="Elizabeth Ryan" w:date="2018-11-02T10:08:00Z">
              <w:rPr>
                <w:rStyle w:val="Hyperlink"/>
                <w:noProof/>
              </w:rPr>
            </w:rPrChange>
          </w:rPr>
          <w:delText>Integration Requirements</w:delText>
        </w:r>
        <w:r w:rsidDel="00C07B29">
          <w:rPr>
            <w:noProof/>
            <w:webHidden/>
          </w:rPr>
          <w:tab/>
          <w:delText>7</w:delText>
        </w:r>
      </w:del>
    </w:p>
    <w:p w14:paraId="5591E6FC" w14:textId="77777777" w:rsidR="001D5D27" w:rsidDel="00C07B29" w:rsidRDefault="001D5D27">
      <w:pPr>
        <w:pStyle w:val="TOC2"/>
        <w:tabs>
          <w:tab w:val="left" w:pos="660"/>
          <w:tab w:val="right" w:pos="9526"/>
        </w:tabs>
        <w:rPr>
          <w:del w:id="163" w:author="Elizabeth Ryan" w:date="2018-11-02T10:08:00Z"/>
          <w:rFonts w:asciiTheme="minorHAnsi" w:eastAsiaTheme="minorEastAsia" w:hAnsiTheme="minorHAnsi" w:cstheme="minorBidi"/>
          <w:noProof/>
          <w:sz w:val="22"/>
          <w:szCs w:val="22"/>
        </w:rPr>
      </w:pPr>
      <w:del w:id="164" w:author="Elizabeth Ryan" w:date="2018-11-02T10:08:00Z">
        <w:r w:rsidRPr="00C07B29" w:rsidDel="00C07B29">
          <w:rPr>
            <w:rPrChange w:id="165" w:author="Elizabeth Ryan" w:date="2018-11-02T10:08:00Z">
              <w:rPr>
                <w:rStyle w:val="Hyperlink"/>
                <w:noProof/>
              </w:rPr>
            </w:rPrChange>
          </w:rPr>
          <w:delText>2.1.</w:delText>
        </w:r>
        <w:r w:rsidDel="00C07B29">
          <w:rPr>
            <w:rFonts w:asciiTheme="minorHAnsi" w:eastAsiaTheme="minorEastAsia" w:hAnsiTheme="minorHAnsi" w:cstheme="minorBidi"/>
            <w:noProof/>
            <w:sz w:val="22"/>
            <w:szCs w:val="22"/>
          </w:rPr>
          <w:tab/>
        </w:r>
        <w:r w:rsidRPr="00C07B29" w:rsidDel="00C07B29">
          <w:rPr>
            <w:rPrChange w:id="166" w:author="Elizabeth Ryan" w:date="2018-11-02T10:08:00Z">
              <w:rPr>
                <w:rStyle w:val="Hyperlink"/>
                <w:noProof/>
              </w:rPr>
            </w:rPrChange>
          </w:rPr>
          <w:delText>Work Package Manager Interface</w:delText>
        </w:r>
        <w:r w:rsidDel="00C07B29">
          <w:rPr>
            <w:noProof/>
            <w:webHidden/>
          </w:rPr>
          <w:tab/>
          <w:delText>7</w:delText>
        </w:r>
      </w:del>
    </w:p>
    <w:p w14:paraId="59572FE1" w14:textId="77777777" w:rsidR="001D5D27" w:rsidDel="00C07B29" w:rsidRDefault="001D5D27">
      <w:pPr>
        <w:pStyle w:val="TOC3"/>
        <w:tabs>
          <w:tab w:val="left" w:pos="880"/>
          <w:tab w:val="right" w:pos="9526"/>
        </w:tabs>
        <w:rPr>
          <w:del w:id="167" w:author="Elizabeth Ryan" w:date="2018-11-02T10:08:00Z"/>
          <w:rFonts w:asciiTheme="minorHAnsi" w:eastAsiaTheme="minorEastAsia" w:hAnsiTheme="minorHAnsi" w:cstheme="minorBidi"/>
          <w:noProof/>
          <w:sz w:val="22"/>
          <w:szCs w:val="22"/>
        </w:rPr>
      </w:pPr>
      <w:del w:id="168" w:author="Elizabeth Ryan" w:date="2018-11-02T10:08:00Z">
        <w:r w:rsidRPr="00C07B29" w:rsidDel="00C07B29">
          <w:rPr>
            <w:rPrChange w:id="169" w:author="Elizabeth Ryan" w:date="2018-11-02T10:08:00Z">
              <w:rPr>
                <w:rStyle w:val="Hyperlink"/>
                <w:noProof/>
                <w:lang w:val="en-US"/>
              </w:rPr>
            </w:rPrChange>
          </w:rPr>
          <w:delText>2.1.1.</w:delText>
        </w:r>
        <w:r w:rsidDel="00C07B29">
          <w:rPr>
            <w:rFonts w:asciiTheme="minorHAnsi" w:eastAsiaTheme="minorEastAsia" w:hAnsiTheme="minorHAnsi" w:cstheme="minorBidi"/>
            <w:noProof/>
            <w:sz w:val="22"/>
            <w:szCs w:val="22"/>
          </w:rPr>
          <w:tab/>
        </w:r>
        <w:r w:rsidRPr="00C07B29" w:rsidDel="00C07B29">
          <w:rPr>
            <w:rPrChange w:id="170" w:author="Elizabeth Ryan" w:date="2018-11-02T10:08:00Z">
              <w:rPr>
                <w:rStyle w:val="Hyperlink"/>
                <w:noProof/>
                <w:lang w:val="en-US"/>
              </w:rPr>
            </w:rPrChange>
          </w:rPr>
          <w:delText>EDNAR FBR 239</w:delText>
        </w:r>
        <w:r w:rsidDel="00C07B29">
          <w:rPr>
            <w:noProof/>
            <w:webHidden/>
          </w:rPr>
          <w:tab/>
          <w:delText>7</w:delText>
        </w:r>
      </w:del>
    </w:p>
    <w:p w14:paraId="00D4BEE2" w14:textId="77777777" w:rsidR="001D5D27" w:rsidDel="00C07B29" w:rsidRDefault="001D5D27">
      <w:pPr>
        <w:pStyle w:val="TOC3"/>
        <w:tabs>
          <w:tab w:val="left" w:pos="880"/>
          <w:tab w:val="right" w:pos="9526"/>
        </w:tabs>
        <w:rPr>
          <w:del w:id="171" w:author="Elizabeth Ryan" w:date="2018-11-02T10:08:00Z"/>
          <w:rFonts w:asciiTheme="minorHAnsi" w:eastAsiaTheme="minorEastAsia" w:hAnsiTheme="minorHAnsi" w:cstheme="minorBidi"/>
          <w:noProof/>
          <w:sz w:val="22"/>
          <w:szCs w:val="22"/>
        </w:rPr>
      </w:pPr>
      <w:del w:id="172" w:author="Elizabeth Ryan" w:date="2018-11-02T10:08:00Z">
        <w:r w:rsidRPr="00C07B29" w:rsidDel="00C07B29">
          <w:rPr>
            <w:rPrChange w:id="173" w:author="Elizabeth Ryan" w:date="2018-11-02T10:08:00Z">
              <w:rPr>
                <w:rStyle w:val="Hyperlink"/>
                <w:noProof/>
                <w:lang w:val="en-US"/>
              </w:rPr>
            </w:rPrChange>
          </w:rPr>
          <w:delText>2.1.2.</w:delText>
        </w:r>
        <w:r w:rsidDel="00C07B29">
          <w:rPr>
            <w:rFonts w:asciiTheme="minorHAnsi" w:eastAsiaTheme="minorEastAsia" w:hAnsiTheme="minorHAnsi" w:cstheme="minorBidi"/>
            <w:noProof/>
            <w:sz w:val="22"/>
            <w:szCs w:val="22"/>
          </w:rPr>
          <w:tab/>
        </w:r>
        <w:r w:rsidRPr="00C07B29" w:rsidDel="00C07B29">
          <w:rPr>
            <w:rPrChange w:id="174" w:author="Elizabeth Ryan" w:date="2018-11-02T10:08:00Z">
              <w:rPr>
                <w:rStyle w:val="Hyperlink"/>
                <w:noProof/>
                <w:lang w:val="en-US"/>
              </w:rPr>
            </w:rPrChange>
          </w:rPr>
          <w:delText>EDNAR FBR 243</w:delText>
        </w:r>
        <w:r w:rsidDel="00C07B29">
          <w:rPr>
            <w:noProof/>
            <w:webHidden/>
          </w:rPr>
          <w:tab/>
          <w:delText>8</w:delText>
        </w:r>
      </w:del>
    </w:p>
    <w:p w14:paraId="7CAB860A" w14:textId="77777777" w:rsidR="001D5D27" w:rsidDel="00C07B29" w:rsidRDefault="001D5D27">
      <w:pPr>
        <w:pStyle w:val="TOC3"/>
        <w:tabs>
          <w:tab w:val="left" w:pos="880"/>
          <w:tab w:val="right" w:pos="9526"/>
        </w:tabs>
        <w:rPr>
          <w:del w:id="175" w:author="Elizabeth Ryan" w:date="2018-11-02T10:08:00Z"/>
          <w:rFonts w:asciiTheme="minorHAnsi" w:eastAsiaTheme="minorEastAsia" w:hAnsiTheme="minorHAnsi" w:cstheme="minorBidi"/>
          <w:noProof/>
          <w:sz w:val="22"/>
          <w:szCs w:val="22"/>
        </w:rPr>
      </w:pPr>
      <w:del w:id="176" w:author="Elizabeth Ryan" w:date="2018-11-02T10:08:00Z">
        <w:r w:rsidRPr="00C07B29" w:rsidDel="00C07B29">
          <w:rPr>
            <w:rPrChange w:id="177" w:author="Elizabeth Ryan" w:date="2018-11-02T10:08:00Z">
              <w:rPr>
                <w:rStyle w:val="Hyperlink"/>
                <w:noProof/>
                <w:lang w:val="en-US"/>
              </w:rPr>
            </w:rPrChange>
          </w:rPr>
          <w:delText>2.1.3.</w:delText>
        </w:r>
        <w:r w:rsidDel="00C07B29">
          <w:rPr>
            <w:rFonts w:asciiTheme="minorHAnsi" w:eastAsiaTheme="minorEastAsia" w:hAnsiTheme="minorHAnsi" w:cstheme="minorBidi"/>
            <w:noProof/>
            <w:sz w:val="22"/>
            <w:szCs w:val="22"/>
          </w:rPr>
          <w:tab/>
        </w:r>
        <w:r w:rsidRPr="00C07B29" w:rsidDel="00C07B29">
          <w:rPr>
            <w:rPrChange w:id="178" w:author="Elizabeth Ryan" w:date="2018-11-02T10:08:00Z">
              <w:rPr>
                <w:rStyle w:val="Hyperlink"/>
                <w:noProof/>
                <w:lang w:val="en-US"/>
              </w:rPr>
            </w:rPrChange>
          </w:rPr>
          <w:delText>EDNAR FBR 240</w:delText>
        </w:r>
        <w:r w:rsidDel="00C07B29">
          <w:rPr>
            <w:noProof/>
            <w:webHidden/>
          </w:rPr>
          <w:tab/>
          <w:delText>8</w:delText>
        </w:r>
      </w:del>
    </w:p>
    <w:p w14:paraId="5B4238B3" w14:textId="77777777" w:rsidR="001D5D27" w:rsidDel="00C07B29" w:rsidRDefault="001D5D27">
      <w:pPr>
        <w:pStyle w:val="TOC3"/>
        <w:tabs>
          <w:tab w:val="left" w:pos="880"/>
          <w:tab w:val="right" w:pos="9526"/>
        </w:tabs>
        <w:rPr>
          <w:del w:id="179" w:author="Elizabeth Ryan" w:date="2018-11-02T10:08:00Z"/>
          <w:rFonts w:asciiTheme="minorHAnsi" w:eastAsiaTheme="minorEastAsia" w:hAnsiTheme="minorHAnsi" w:cstheme="minorBidi"/>
          <w:noProof/>
          <w:sz w:val="22"/>
          <w:szCs w:val="22"/>
        </w:rPr>
      </w:pPr>
      <w:del w:id="180" w:author="Elizabeth Ryan" w:date="2018-11-02T10:08:00Z">
        <w:r w:rsidRPr="00C07B29" w:rsidDel="00C07B29">
          <w:rPr>
            <w:rPrChange w:id="181" w:author="Elizabeth Ryan" w:date="2018-11-02T10:08:00Z">
              <w:rPr>
                <w:rStyle w:val="Hyperlink"/>
                <w:noProof/>
                <w:lang w:val="en-US"/>
              </w:rPr>
            </w:rPrChange>
          </w:rPr>
          <w:delText>2.1.4.</w:delText>
        </w:r>
        <w:r w:rsidDel="00C07B29">
          <w:rPr>
            <w:rFonts w:asciiTheme="minorHAnsi" w:eastAsiaTheme="minorEastAsia" w:hAnsiTheme="minorHAnsi" w:cstheme="minorBidi"/>
            <w:noProof/>
            <w:sz w:val="22"/>
            <w:szCs w:val="22"/>
          </w:rPr>
          <w:tab/>
        </w:r>
        <w:r w:rsidRPr="00C07B29" w:rsidDel="00C07B29">
          <w:rPr>
            <w:rPrChange w:id="182" w:author="Elizabeth Ryan" w:date="2018-11-02T10:08:00Z">
              <w:rPr>
                <w:rStyle w:val="Hyperlink"/>
                <w:noProof/>
                <w:lang w:val="en-US"/>
              </w:rPr>
            </w:rPrChange>
          </w:rPr>
          <w:delText>EDNAR FBR 313</w:delText>
        </w:r>
        <w:r w:rsidDel="00C07B29">
          <w:rPr>
            <w:noProof/>
            <w:webHidden/>
          </w:rPr>
          <w:tab/>
          <w:delText>8</w:delText>
        </w:r>
      </w:del>
    </w:p>
    <w:p w14:paraId="16861534" w14:textId="77777777" w:rsidR="001D5D27" w:rsidDel="00C07B29" w:rsidRDefault="001D5D27">
      <w:pPr>
        <w:pStyle w:val="TOC3"/>
        <w:tabs>
          <w:tab w:val="left" w:pos="880"/>
          <w:tab w:val="right" w:pos="9526"/>
        </w:tabs>
        <w:rPr>
          <w:del w:id="183" w:author="Elizabeth Ryan" w:date="2018-11-02T10:08:00Z"/>
          <w:rFonts w:asciiTheme="minorHAnsi" w:eastAsiaTheme="minorEastAsia" w:hAnsiTheme="minorHAnsi" w:cstheme="minorBidi"/>
          <w:noProof/>
          <w:sz w:val="22"/>
          <w:szCs w:val="22"/>
        </w:rPr>
      </w:pPr>
      <w:del w:id="184" w:author="Elizabeth Ryan" w:date="2018-11-02T10:08:00Z">
        <w:r w:rsidRPr="00C07B29" w:rsidDel="00C07B29">
          <w:rPr>
            <w:rPrChange w:id="185" w:author="Elizabeth Ryan" w:date="2018-11-02T10:08:00Z">
              <w:rPr>
                <w:rStyle w:val="Hyperlink"/>
                <w:noProof/>
                <w:lang w:val="en-US"/>
              </w:rPr>
            </w:rPrChange>
          </w:rPr>
          <w:delText>2.1.5.</w:delText>
        </w:r>
        <w:r w:rsidDel="00C07B29">
          <w:rPr>
            <w:rFonts w:asciiTheme="minorHAnsi" w:eastAsiaTheme="minorEastAsia" w:hAnsiTheme="minorHAnsi" w:cstheme="minorBidi"/>
            <w:noProof/>
            <w:sz w:val="22"/>
            <w:szCs w:val="22"/>
          </w:rPr>
          <w:tab/>
        </w:r>
        <w:r w:rsidRPr="00C07B29" w:rsidDel="00C07B29">
          <w:rPr>
            <w:rPrChange w:id="186" w:author="Elizabeth Ryan" w:date="2018-11-02T10:08:00Z">
              <w:rPr>
                <w:rStyle w:val="Hyperlink"/>
                <w:noProof/>
                <w:lang w:val="en-US"/>
              </w:rPr>
            </w:rPrChange>
          </w:rPr>
          <w:delText>EDNAR FBR 244</w:delText>
        </w:r>
        <w:r w:rsidDel="00C07B29">
          <w:rPr>
            <w:noProof/>
            <w:webHidden/>
          </w:rPr>
          <w:tab/>
          <w:delText>8</w:delText>
        </w:r>
      </w:del>
    </w:p>
    <w:p w14:paraId="30E82E21" w14:textId="77777777" w:rsidR="001D5D27" w:rsidDel="00C07B29" w:rsidRDefault="001D5D27">
      <w:pPr>
        <w:pStyle w:val="TOC3"/>
        <w:tabs>
          <w:tab w:val="left" w:pos="880"/>
          <w:tab w:val="right" w:pos="9526"/>
        </w:tabs>
        <w:rPr>
          <w:del w:id="187" w:author="Elizabeth Ryan" w:date="2018-11-02T10:08:00Z"/>
          <w:rFonts w:asciiTheme="minorHAnsi" w:eastAsiaTheme="minorEastAsia" w:hAnsiTheme="minorHAnsi" w:cstheme="minorBidi"/>
          <w:noProof/>
          <w:sz w:val="22"/>
          <w:szCs w:val="22"/>
        </w:rPr>
      </w:pPr>
      <w:del w:id="188" w:author="Elizabeth Ryan" w:date="2018-11-02T10:08:00Z">
        <w:r w:rsidRPr="00C07B29" w:rsidDel="00C07B29">
          <w:rPr>
            <w:rPrChange w:id="189" w:author="Elizabeth Ryan" w:date="2018-11-02T10:08:00Z">
              <w:rPr>
                <w:rStyle w:val="Hyperlink"/>
                <w:noProof/>
                <w:lang w:val="en-US"/>
              </w:rPr>
            </w:rPrChange>
          </w:rPr>
          <w:delText>2.1.6.</w:delText>
        </w:r>
        <w:r w:rsidDel="00C07B29">
          <w:rPr>
            <w:rFonts w:asciiTheme="minorHAnsi" w:eastAsiaTheme="minorEastAsia" w:hAnsiTheme="minorHAnsi" w:cstheme="minorBidi"/>
            <w:noProof/>
            <w:sz w:val="22"/>
            <w:szCs w:val="22"/>
          </w:rPr>
          <w:tab/>
        </w:r>
        <w:r w:rsidRPr="00C07B29" w:rsidDel="00C07B29">
          <w:rPr>
            <w:rPrChange w:id="190" w:author="Elizabeth Ryan" w:date="2018-11-02T10:08:00Z">
              <w:rPr>
                <w:rStyle w:val="Hyperlink"/>
                <w:noProof/>
                <w:lang w:val="en-US"/>
              </w:rPr>
            </w:rPrChange>
          </w:rPr>
          <w:delText>EDNAR FBR 246</w:delText>
        </w:r>
        <w:r w:rsidDel="00C07B29">
          <w:rPr>
            <w:noProof/>
            <w:webHidden/>
          </w:rPr>
          <w:tab/>
          <w:delText>8</w:delText>
        </w:r>
      </w:del>
    </w:p>
    <w:p w14:paraId="563E7158" w14:textId="77777777" w:rsidR="001D5D27" w:rsidDel="00C07B29" w:rsidRDefault="001D5D27">
      <w:pPr>
        <w:pStyle w:val="TOC3"/>
        <w:tabs>
          <w:tab w:val="left" w:pos="880"/>
          <w:tab w:val="right" w:pos="9526"/>
        </w:tabs>
        <w:rPr>
          <w:del w:id="191" w:author="Elizabeth Ryan" w:date="2018-11-02T10:08:00Z"/>
          <w:rFonts w:asciiTheme="minorHAnsi" w:eastAsiaTheme="minorEastAsia" w:hAnsiTheme="minorHAnsi" w:cstheme="minorBidi"/>
          <w:noProof/>
          <w:sz w:val="22"/>
          <w:szCs w:val="22"/>
        </w:rPr>
      </w:pPr>
      <w:del w:id="192" w:author="Elizabeth Ryan" w:date="2018-11-02T10:08:00Z">
        <w:r w:rsidRPr="00C07B29" w:rsidDel="00C07B29">
          <w:rPr>
            <w:rPrChange w:id="193" w:author="Elizabeth Ryan" w:date="2018-11-02T10:08:00Z">
              <w:rPr>
                <w:rStyle w:val="Hyperlink"/>
                <w:noProof/>
                <w:lang w:val="en-US"/>
              </w:rPr>
            </w:rPrChange>
          </w:rPr>
          <w:delText>2.1.7.</w:delText>
        </w:r>
        <w:r w:rsidDel="00C07B29">
          <w:rPr>
            <w:rFonts w:asciiTheme="minorHAnsi" w:eastAsiaTheme="minorEastAsia" w:hAnsiTheme="minorHAnsi" w:cstheme="minorBidi"/>
            <w:noProof/>
            <w:sz w:val="22"/>
            <w:szCs w:val="22"/>
          </w:rPr>
          <w:tab/>
        </w:r>
        <w:r w:rsidRPr="00C07B29" w:rsidDel="00C07B29">
          <w:rPr>
            <w:rPrChange w:id="194" w:author="Elizabeth Ryan" w:date="2018-11-02T10:08:00Z">
              <w:rPr>
                <w:rStyle w:val="Hyperlink"/>
                <w:noProof/>
                <w:lang w:val="en-US"/>
              </w:rPr>
            </w:rPrChange>
          </w:rPr>
          <w:delText>EDNAR FBR 239b</w:delText>
        </w:r>
        <w:r w:rsidDel="00C07B29">
          <w:rPr>
            <w:noProof/>
            <w:webHidden/>
          </w:rPr>
          <w:tab/>
          <w:delText>12</w:delText>
        </w:r>
      </w:del>
    </w:p>
    <w:p w14:paraId="348F1024" w14:textId="77777777" w:rsidR="001D5D27" w:rsidDel="00C07B29" w:rsidRDefault="001D5D27">
      <w:pPr>
        <w:pStyle w:val="TOC3"/>
        <w:tabs>
          <w:tab w:val="left" w:pos="880"/>
          <w:tab w:val="right" w:pos="9526"/>
        </w:tabs>
        <w:rPr>
          <w:del w:id="195" w:author="Elizabeth Ryan" w:date="2018-11-02T10:08:00Z"/>
          <w:rFonts w:asciiTheme="minorHAnsi" w:eastAsiaTheme="minorEastAsia" w:hAnsiTheme="minorHAnsi" w:cstheme="minorBidi"/>
          <w:noProof/>
          <w:sz w:val="22"/>
          <w:szCs w:val="22"/>
        </w:rPr>
      </w:pPr>
      <w:del w:id="196" w:author="Elizabeth Ryan" w:date="2018-11-02T10:08:00Z">
        <w:r w:rsidRPr="00C07B29" w:rsidDel="00C07B29">
          <w:rPr>
            <w:rPrChange w:id="197" w:author="Elizabeth Ryan" w:date="2018-11-02T10:08:00Z">
              <w:rPr>
                <w:rStyle w:val="Hyperlink"/>
                <w:noProof/>
                <w:lang w:val="en-US"/>
              </w:rPr>
            </w:rPrChange>
          </w:rPr>
          <w:delText>2.1.8.</w:delText>
        </w:r>
        <w:r w:rsidDel="00C07B29">
          <w:rPr>
            <w:rFonts w:asciiTheme="minorHAnsi" w:eastAsiaTheme="minorEastAsia" w:hAnsiTheme="minorHAnsi" w:cstheme="minorBidi"/>
            <w:noProof/>
            <w:sz w:val="22"/>
            <w:szCs w:val="22"/>
          </w:rPr>
          <w:tab/>
        </w:r>
        <w:r w:rsidRPr="00C07B29" w:rsidDel="00C07B29">
          <w:rPr>
            <w:rPrChange w:id="198" w:author="Elizabeth Ryan" w:date="2018-11-02T10:08:00Z">
              <w:rPr>
                <w:rStyle w:val="Hyperlink"/>
                <w:noProof/>
                <w:lang w:val="en-US"/>
              </w:rPr>
            </w:rPrChange>
          </w:rPr>
          <w:delText>EDNAR FBR 249</w:delText>
        </w:r>
        <w:r w:rsidDel="00C07B29">
          <w:rPr>
            <w:noProof/>
            <w:webHidden/>
          </w:rPr>
          <w:tab/>
          <w:delText>12</w:delText>
        </w:r>
      </w:del>
    </w:p>
    <w:p w14:paraId="6F6B0061" w14:textId="77777777" w:rsidR="001D5D27" w:rsidDel="00C07B29" w:rsidRDefault="001D5D27">
      <w:pPr>
        <w:pStyle w:val="TOC3"/>
        <w:tabs>
          <w:tab w:val="left" w:pos="880"/>
          <w:tab w:val="right" w:pos="9526"/>
        </w:tabs>
        <w:rPr>
          <w:del w:id="199" w:author="Elizabeth Ryan" w:date="2018-11-02T10:08:00Z"/>
          <w:rFonts w:asciiTheme="minorHAnsi" w:eastAsiaTheme="minorEastAsia" w:hAnsiTheme="minorHAnsi" w:cstheme="minorBidi"/>
          <w:noProof/>
          <w:sz w:val="22"/>
          <w:szCs w:val="22"/>
        </w:rPr>
      </w:pPr>
      <w:del w:id="200" w:author="Elizabeth Ryan" w:date="2018-11-02T10:08:00Z">
        <w:r w:rsidRPr="00C07B29" w:rsidDel="00C07B29">
          <w:rPr>
            <w:rPrChange w:id="201" w:author="Elizabeth Ryan" w:date="2018-11-02T10:08:00Z">
              <w:rPr>
                <w:rStyle w:val="Hyperlink"/>
                <w:noProof/>
                <w:lang w:val="en-US"/>
              </w:rPr>
            </w:rPrChange>
          </w:rPr>
          <w:delText>2.1.9.</w:delText>
        </w:r>
        <w:r w:rsidDel="00C07B29">
          <w:rPr>
            <w:rFonts w:asciiTheme="minorHAnsi" w:eastAsiaTheme="minorEastAsia" w:hAnsiTheme="minorHAnsi" w:cstheme="minorBidi"/>
            <w:noProof/>
            <w:sz w:val="22"/>
            <w:szCs w:val="22"/>
          </w:rPr>
          <w:tab/>
        </w:r>
        <w:r w:rsidRPr="00C07B29" w:rsidDel="00C07B29">
          <w:rPr>
            <w:rPrChange w:id="202" w:author="Elizabeth Ryan" w:date="2018-11-02T10:08:00Z">
              <w:rPr>
                <w:rStyle w:val="Hyperlink"/>
                <w:noProof/>
                <w:lang w:val="en-US"/>
              </w:rPr>
            </w:rPrChange>
          </w:rPr>
          <w:delText>EDNAR FBR 259</w:delText>
        </w:r>
        <w:r w:rsidDel="00C07B29">
          <w:rPr>
            <w:noProof/>
            <w:webHidden/>
          </w:rPr>
          <w:tab/>
          <w:delText>12</w:delText>
        </w:r>
      </w:del>
    </w:p>
    <w:p w14:paraId="76FA7821" w14:textId="77777777" w:rsidR="001D5D27" w:rsidDel="00C07B29" w:rsidRDefault="001D5D27">
      <w:pPr>
        <w:pStyle w:val="TOC3"/>
        <w:tabs>
          <w:tab w:val="left" w:pos="880"/>
          <w:tab w:val="right" w:pos="9526"/>
        </w:tabs>
        <w:rPr>
          <w:del w:id="203" w:author="Elizabeth Ryan" w:date="2018-11-02T10:08:00Z"/>
          <w:rFonts w:asciiTheme="minorHAnsi" w:eastAsiaTheme="minorEastAsia" w:hAnsiTheme="minorHAnsi" w:cstheme="minorBidi"/>
          <w:noProof/>
          <w:sz w:val="22"/>
          <w:szCs w:val="22"/>
        </w:rPr>
      </w:pPr>
      <w:del w:id="204" w:author="Elizabeth Ryan" w:date="2018-11-02T10:08:00Z">
        <w:r w:rsidRPr="00C07B29" w:rsidDel="00C07B29">
          <w:rPr>
            <w:rPrChange w:id="205" w:author="Elizabeth Ryan" w:date="2018-11-02T10:08:00Z">
              <w:rPr>
                <w:rStyle w:val="Hyperlink"/>
                <w:noProof/>
                <w:lang w:val="en-US"/>
              </w:rPr>
            </w:rPrChange>
          </w:rPr>
          <w:delText>2.1.10.</w:delText>
        </w:r>
        <w:r w:rsidDel="00C07B29">
          <w:rPr>
            <w:rFonts w:asciiTheme="minorHAnsi" w:eastAsiaTheme="minorEastAsia" w:hAnsiTheme="minorHAnsi" w:cstheme="minorBidi"/>
            <w:noProof/>
            <w:sz w:val="22"/>
            <w:szCs w:val="22"/>
          </w:rPr>
          <w:tab/>
        </w:r>
        <w:r w:rsidRPr="00C07B29" w:rsidDel="00C07B29">
          <w:rPr>
            <w:rPrChange w:id="206" w:author="Elizabeth Ryan" w:date="2018-11-02T10:08:00Z">
              <w:rPr>
                <w:rStyle w:val="Hyperlink"/>
                <w:noProof/>
                <w:lang w:val="en-US"/>
              </w:rPr>
            </w:rPrChange>
          </w:rPr>
          <w:delText>EDNAR FBR 266</w:delText>
        </w:r>
        <w:r w:rsidDel="00C07B29">
          <w:rPr>
            <w:noProof/>
            <w:webHidden/>
          </w:rPr>
          <w:tab/>
          <w:delText>12</w:delText>
        </w:r>
      </w:del>
    </w:p>
    <w:p w14:paraId="01DF839A" w14:textId="77777777" w:rsidR="001D5D27" w:rsidDel="00C07B29" w:rsidRDefault="001D5D27">
      <w:pPr>
        <w:pStyle w:val="TOC3"/>
        <w:tabs>
          <w:tab w:val="left" w:pos="880"/>
          <w:tab w:val="right" w:pos="9526"/>
        </w:tabs>
        <w:rPr>
          <w:del w:id="207" w:author="Elizabeth Ryan" w:date="2018-11-02T10:08:00Z"/>
          <w:rFonts w:asciiTheme="minorHAnsi" w:eastAsiaTheme="minorEastAsia" w:hAnsiTheme="minorHAnsi" w:cstheme="minorBidi"/>
          <w:noProof/>
          <w:sz w:val="22"/>
          <w:szCs w:val="22"/>
        </w:rPr>
      </w:pPr>
      <w:del w:id="208" w:author="Elizabeth Ryan" w:date="2018-11-02T10:08:00Z">
        <w:r w:rsidRPr="00C07B29" w:rsidDel="00C07B29">
          <w:rPr>
            <w:rPrChange w:id="209" w:author="Elizabeth Ryan" w:date="2018-11-02T10:08:00Z">
              <w:rPr>
                <w:rStyle w:val="Hyperlink"/>
                <w:noProof/>
                <w:lang w:val="en-US"/>
              </w:rPr>
            </w:rPrChange>
          </w:rPr>
          <w:delText>2.1.11.</w:delText>
        </w:r>
        <w:r w:rsidDel="00C07B29">
          <w:rPr>
            <w:rFonts w:asciiTheme="minorHAnsi" w:eastAsiaTheme="minorEastAsia" w:hAnsiTheme="minorHAnsi" w:cstheme="minorBidi"/>
            <w:noProof/>
            <w:sz w:val="22"/>
            <w:szCs w:val="22"/>
          </w:rPr>
          <w:tab/>
        </w:r>
        <w:r w:rsidRPr="00C07B29" w:rsidDel="00C07B29">
          <w:rPr>
            <w:rPrChange w:id="210" w:author="Elizabeth Ryan" w:date="2018-11-02T10:08:00Z">
              <w:rPr>
                <w:rStyle w:val="Hyperlink"/>
                <w:noProof/>
                <w:lang w:val="en-US"/>
              </w:rPr>
            </w:rPrChange>
          </w:rPr>
          <w:delText>EDNAR FBR 260</w:delText>
        </w:r>
        <w:r w:rsidDel="00C07B29">
          <w:rPr>
            <w:noProof/>
            <w:webHidden/>
          </w:rPr>
          <w:tab/>
          <w:delText>12</w:delText>
        </w:r>
      </w:del>
    </w:p>
    <w:p w14:paraId="76C856ED" w14:textId="77777777" w:rsidR="001D5D27" w:rsidDel="00C07B29" w:rsidRDefault="001D5D27">
      <w:pPr>
        <w:pStyle w:val="TOC3"/>
        <w:tabs>
          <w:tab w:val="left" w:pos="880"/>
          <w:tab w:val="right" w:pos="9526"/>
        </w:tabs>
        <w:rPr>
          <w:del w:id="211" w:author="Elizabeth Ryan" w:date="2018-11-02T10:08:00Z"/>
          <w:rFonts w:asciiTheme="minorHAnsi" w:eastAsiaTheme="minorEastAsia" w:hAnsiTheme="minorHAnsi" w:cstheme="minorBidi"/>
          <w:noProof/>
          <w:sz w:val="22"/>
          <w:szCs w:val="22"/>
        </w:rPr>
      </w:pPr>
      <w:del w:id="212" w:author="Elizabeth Ryan" w:date="2018-11-02T10:08:00Z">
        <w:r w:rsidRPr="00C07B29" w:rsidDel="00C07B29">
          <w:rPr>
            <w:rPrChange w:id="213" w:author="Elizabeth Ryan" w:date="2018-11-02T10:08:00Z">
              <w:rPr>
                <w:rStyle w:val="Hyperlink"/>
                <w:noProof/>
                <w:lang w:val="en-US"/>
              </w:rPr>
            </w:rPrChange>
          </w:rPr>
          <w:delText>2.1.12.</w:delText>
        </w:r>
        <w:r w:rsidDel="00C07B29">
          <w:rPr>
            <w:rFonts w:asciiTheme="minorHAnsi" w:eastAsiaTheme="minorEastAsia" w:hAnsiTheme="minorHAnsi" w:cstheme="minorBidi"/>
            <w:noProof/>
            <w:sz w:val="22"/>
            <w:szCs w:val="22"/>
          </w:rPr>
          <w:tab/>
        </w:r>
        <w:r w:rsidRPr="00C07B29" w:rsidDel="00C07B29">
          <w:rPr>
            <w:rPrChange w:id="214" w:author="Elizabeth Ryan" w:date="2018-11-02T10:08:00Z">
              <w:rPr>
                <w:rStyle w:val="Hyperlink"/>
                <w:noProof/>
                <w:lang w:val="en-US"/>
              </w:rPr>
            </w:rPrChange>
          </w:rPr>
          <w:delText>EDNAR FBR 267</w:delText>
        </w:r>
        <w:r w:rsidDel="00C07B29">
          <w:rPr>
            <w:noProof/>
            <w:webHidden/>
          </w:rPr>
          <w:tab/>
          <w:delText>12</w:delText>
        </w:r>
      </w:del>
    </w:p>
    <w:p w14:paraId="7EBBB3D6" w14:textId="77777777" w:rsidR="001D5D27" w:rsidDel="00C07B29" w:rsidRDefault="001D5D27">
      <w:pPr>
        <w:pStyle w:val="TOC3"/>
        <w:tabs>
          <w:tab w:val="left" w:pos="880"/>
          <w:tab w:val="right" w:pos="9526"/>
        </w:tabs>
        <w:rPr>
          <w:del w:id="215" w:author="Elizabeth Ryan" w:date="2018-11-02T10:08:00Z"/>
          <w:rFonts w:asciiTheme="minorHAnsi" w:eastAsiaTheme="minorEastAsia" w:hAnsiTheme="minorHAnsi" w:cstheme="minorBidi"/>
          <w:noProof/>
          <w:sz w:val="22"/>
          <w:szCs w:val="22"/>
        </w:rPr>
      </w:pPr>
      <w:del w:id="216" w:author="Elizabeth Ryan" w:date="2018-11-02T10:08:00Z">
        <w:r w:rsidRPr="00C07B29" w:rsidDel="00C07B29">
          <w:rPr>
            <w:rPrChange w:id="217" w:author="Elizabeth Ryan" w:date="2018-11-02T10:08:00Z">
              <w:rPr>
                <w:rStyle w:val="Hyperlink"/>
                <w:noProof/>
                <w:lang w:val="en-US"/>
              </w:rPr>
            </w:rPrChange>
          </w:rPr>
          <w:delText>2.1.13.</w:delText>
        </w:r>
        <w:r w:rsidDel="00C07B29">
          <w:rPr>
            <w:rFonts w:asciiTheme="minorHAnsi" w:eastAsiaTheme="minorEastAsia" w:hAnsiTheme="minorHAnsi" w:cstheme="minorBidi"/>
            <w:noProof/>
            <w:sz w:val="22"/>
            <w:szCs w:val="22"/>
          </w:rPr>
          <w:tab/>
        </w:r>
        <w:r w:rsidRPr="00C07B29" w:rsidDel="00C07B29">
          <w:rPr>
            <w:rPrChange w:id="218" w:author="Elizabeth Ryan" w:date="2018-11-02T10:08:00Z">
              <w:rPr>
                <w:rStyle w:val="Hyperlink"/>
                <w:noProof/>
                <w:lang w:val="en-US"/>
              </w:rPr>
            </w:rPrChange>
          </w:rPr>
          <w:delText>EDNAR FBR 63</w:delText>
        </w:r>
        <w:r w:rsidDel="00C07B29">
          <w:rPr>
            <w:noProof/>
            <w:webHidden/>
          </w:rPr>
          <w:tab/>
          <w:delText>13</w:delText>
        </w:r>
      </w:del>
    </w:p>
    <w:p w14:paraId="01EF25B0" w14:textId="77777777" w:rsidR="001D5D27" w:rsidDel="00C07B29" w:rsidRDefault="001D5D27">
      <w:pPr>
        <w:pStyle w:val="TOC3"/>
        <w:tabs>
          <w:tab w:val="left" w:pos="880"/>
          <w:tab w:val="right" w:pos="9526"/>
        </w:tabs>
        <w:rPr>
          <w:del w:id="219" w:author="Elizabeth Ryan" w:date="2018-11-02T10:08:00Z"/>
          <w:rFonts w:asciiTheme="minorHAnsi" w:eastAsiaTheme="minorEastAsia" w:hAnsiTheme="minorHAnsi" w:cstheme="minorBidi"/>
          <w:noProof/>
          <w:sz w:val="22"/>
          <w:szCs w:val="22"/>
        </w:rPr>
      </w:pPr>
      <w:del w:id="220" w:author="Elizabeth Ryan" w:date="2018-11-02T10:08:00Z">
        <w:r w:rsidRPr="00C07B29" w:rsidDel="00C07B29">
          <w:rPr>
            <w:rPrChange w:id="221" w:author="Elizabeth Ryan" w:date="2018-11-02T10:08:00Z">
              <w:rPr>
                <w:rStyle w:val="Hyperlink"/>
                <w:noProof/>
                <w:lang w:val="en-US"/>
              </w:rPr>
            </w:rPrChange>
          </w:rPr>
          <w:delText>2.1.14.</w:delText>
        </w:r>
        <w:r w:rsidDel="00C07B29">
          <w:rPr>
            <w:rFonts w:asciiTheme="minorHAnsi" w:eastAsiaTheme="minorEastAsia" w:hAnsiTheme="minorHAnsi" w:cstheme="minorBidi"/>
            <w:noProof/>
            <w:sz w:val="22"/>
            <w:szCs w:val="22"/>
          </w:rPr>
          <w:tab/>
        </w:r>
        <w:r w:rsidRPr="00C07B29" w:rsidDel="00C07B29">
          <w:rPr>
            <w:rPrChange w:id="222" w:author="Elizabeth Ryan" w:date="2018-11-02T10:08:00Z">
              <w:rPr>
                <w:rStyle w:val="Hyperlink"/>
                <w:noProof/>
                <w:lang w:val="en-US"/>
              </w:rPr>
            </w:rPrChange>
          </w:rPr>
          <w:delText>EDNAR FBR 64</w:delText>
        </w:r>
        <w:r w:rsidDel="00C07B29">
          <w:rPr>
            <w:noProof/>
            <w:webHidden/>
          </w:rPr>
          <w:tab/>
          <w:delText>13</w:delText>
        </w:r>
      </w:del>
    </w:p>
    <w:p w14:paraId="4E8577AD" w14:textId="77777777" w:rsidR="001D5D27" w:rsidDel="00C07B29" w:rsidRDefault="001D5D27">
      <w:pPr>
        <w:pStyle w:val="TOC3"/>
        <w:tabs>
          <w:tab w:val="left" w:pos="880"/>
          <w:tab w:val="right" w:pos="9526"/>
        </w:tabs>
        <w:rPr>
          <w:del w:id="223" w:author="Elizabeth Ryan" w:date="2018-11-02T10:08:00Z"/>
          <w:rFonts w:asciiTheme="minorHAnsi" w:eastAsiaTheme="minorEastAsia" w:hAnsiTheme="minorHAnsi" w:cstheme="minorBidi"/>
          <w:noProof/>
          <w:sz w:val="22"/>
          <w:szCs w:val="22"/>
        </w:rPr>
      </w:pPr>
      <w:del w:id="224" w:author="Elizabeth Ryan" w:date="2018-11-02T10:08:00Z">
        <w:r w:rsidRPr="00C07B29" w:rsidDel="00C07B29">
          <w:rPr>
            <w:rPrChange w:id="225" w:author="Elizabeth Ryan" w:date="2018-11-02T10:08:00Z">
              <w:rPr>
                <w:rStyle w:val="Hyperlink"/>
                <w:noProof/>
                <w:lang w:val="en-US"/>
              </w:rPr>
            </w:rPrChange>
          </w:rPr>
          <w:delText>2.1.15.</w:delText>
        </w:r>
        <w:r w:rsidDel="00C07B29">
          <w:rPr>
            <w:rFonts w:asciiTheme="minorHAnsi" w:eastAsiaTheme="minorEastAsia" w:hAnsiTheme="minorHAnsi" w:cstheme="minorBidi"/>
            <w:noProof/>
            <w:sz w:val="22"/>
            <w:szCs w:val="22"/>
          </w:rPr>
          <w:tab/>
        </w:r>
        <w:r w:rsidRPr="00C07B29" w:rsidDel="00C07B29">
          <w:rPr>
            <w:rPrChange w:id="226" w:author="Elizabeth Ryan" w:date="2018-11-02T10:08:00Z">
              <w:rPr>
                <w:rStyle w:val="Hyperlink"/>
                <w:noProof/>
                <w:lang w:val="en-US"/>
              </w:rPr>
            </w:rPrChange>
          </w:rPr>
          <w:delText>EDNAR FBR 62</w:delText>
        </w:r>
        <w:r w:rsidDel="00C07B29">
          <w:rPr>
            <w:noProof/>
            <w:webHidden/>
          </w:rPr>
          <w:tab/>
          <w:delText>13</w:delText>
        </w:r>
      </w:del>
    </w:p>
    <w:p w14:paraId="714CFE2A" w14:textId="77777777" w:rsidR="001D5D27" w:rsidDel="00C07B29" w:rsidRDefault="001D5D27">
      <w:pPr>
        <w:pStyle w:val="TOC2"/>
        <w:tabs>
          <w:tab w:val="left" w:pos="660"/>
          <w:tab w:val="right" w:pos="9526"/>
        </w:tabs>
        <w:rPr>
          <w:del w:id="227" w:author="Elizabeth Ryan" w:date="2018-11-02T10:08:00Z"/>
          <w:rFonts w:asciiTheme="minorHAnsi" w:eastAsiaTheme="minorEastAsia" w:hAnsiTheme="minorHAnsi" w:cstheme="minorBidi"/>
          <w:noProof/>
          <w:sz w:val="22"/>
          <w:szCs w:val="22"/>
        </w:rPr>
      </w:pPr>
      <w:del w:id="228" w:author="Elizabeth Ryan" w:date="2018-11-02T10:08:00Z">
        <w:r w:rsidRPr="00C07B29" w:rsidDel="00C07B29">
          <w:rPr>
            <w:rPrChange w:id="229" w:author="Elizabeth Ryan" w:date="2018-11-02T10:08:00Z">
              <w:rPr>
                <w:rStyle w:val="Hyperlink"/>
                <w:noProof/>
              </w:rPr>
            </w:rPrChange>
          </w:rPr>
          <w:delText>2.2.</w:delText>
        </w:r>
        <w:r w:rsidDel="00C07B29">
          <w:rPr>
            <w:rFonts w:asciiTheme="minorHAnsi" w:eastAsiaTheme="minorEastAsia" w:hAnsiTheme="minorHAnsi" w:cstheme="minorBidi"/>
            <w:noProof/>
            <w:sz w:val="22"/>
            <w:szCs w:val="22"/>
          </w:rPr>
          <w:tab/>
        </w:r>
        <w:r w:rsidRPr="00C07B29" w:rsidDel="00C07B29">
          <w:rPr>
            <w:rPrChange w:id="230" w:author="Elizabeth Ryan" w:date="2018-11-02T10:08:00Z">
              <w:rPr>
                <w:rStyle w:val="Hyperlink"/>
                <w:noProof/>
              </w:rPr>
            </w:rPrChange>
          </w:rPr>
          <w:delText>Interface for EDNAR Consolidated Pdf File</w:delText>
        </w:r>
        <w:r w:rsidDel="00C07B29">
          <w:rPr>
            <w:noProof/>
            <w:webHidden/>
          </w:rPr>
          <w:tab/>
          <w:delText>14</w:delText>
        </w:r>
      </w:del>
    </w:p>
    <w:p w14:paraId="31BF8BB1" w14:textId="77777777" w:rsidR="001D5D27" w:rsidDel="00C07B29" w:rsidRDefault="001D5D27">
      <w:pPr>
        <w:pStyle w:val="TOC3"/>
        <w:tabs>
          <w:tab w:val="left" w:pos="880"/>
          <w:tab w:val="right" w:pos="9526"/>
        </w:tabs>
        <w:rPr>
          <w:del w:id="231" w:author="Elizabeth Ryan" w:date="2018-11-02T10:08:00Z"/>
          <w:rFonts w:asciiTheme="minorHAnsi" w:eastAsiaTheme="minorEastAsia" w:hAnsiTheme="minorHAnsi" w:cstheme="minorBidi"/>
          <w:noProof/>
          <w:sz w:val="22"/>
          <w:szCs w:val="22"/>
        </w:rPr>
      </w:pPr>
      <w:del w:id="232" w:author="Elizabeth Ryan" w:date="2018-11-02T10:08:00Z">
        <w:r w:rsidRPr="00C07B29" w:rsidDel="00C07B29">
          <w:rPr>
            <w:rPrChange w:id="233" w:author="Elizabeth Ryan" w:date="2018-11-02T10:08:00Z">
              <w:rPr>
                <w:rStyle w:val="Hyperlink"/>
                <w:noProof/>
                <w:lang w:val="en-US"/>
              </w:rPr>
            </w:rPrChange>
          </w:rPr>
          <w:delText>2.2.1.</w:delText>
        </w:r>
        <w:r w:rsidDel="00C07B29">
          <w:rPr>
            <w:rFonts w:asciiTheme="minorHAnsi" w:eastAsiaTheme="minorEastAsia" w:hAnsiTheme="minorHAnsi" w:cstheme="minorBidi"/>
            <w:noProof/>
            <w:sz w:val="22"/>
            <w:szCs w:val="22"/>
          </w:rPr>
          <w:tab/>
        </w:r>
        <w:r w:rsidRPr="00C07B29" w:rsidDel="00C07B29">
          <w:rPr>
            <w:rPrChange w:id="234" w:author="Elizabeth Ryan" w:date="2018-11-02T10:08:00Z">
              <w:rPr>
                <w:rStyle w:val="Hyperlink"/>
                <w:noProof/>
                <w:lang w:val="en-US"/>
              </w:rPr>
            </w:rPrChange>
          </w:rPr>
          <w:delText>EDNAR FBR 251</w:delText>
        </w:r>
        <w:r w:rsidDel="00C07B29">
          <w:rPr>
            <w:noProof/>
            <w:webHidden/>
          </w:rPr>
          <w:tab/>
          <w:delText>14</w:delText>
        </w:r>
      </w:del>
    </w:p>
    <w:p w14:paraId="1C5ED7A6" w14:textId="77777777" w:rsidR="001D5D27" w:rsidDel="00C07B29" w:rsidRDefault="001D5D27">
      <w:pPr>
        <w:pStyle w:val="TOC3"/>
        <w:tabs>
          <w:tab w:val="left" w:pos="880"/>
          <w:tab w:val="right" w:pos="9526"/>
        </w:tabs>
        <w:rPr>
          <w:del w:id="235" w:author="Elizabeth Ryan" w:date="2018-11-02T10:08:00Z"/>
          <w:rFonts w:asciiTheme="minorHAnsi" w:eastAsiaTheme="minorEastAsia" w:hAnsiTheme="minorHAnsi" w:cstheme="minorBidi"/>
          <w:noProof/>
          <w:sz w:val="22"/>
          <w:szCs w:val="22"/>
        </w:rPr>
      </w:pPr>
      <w:del w:id="236" w:author="Elizabeth Ryan" w:date="2018-11-02T10:08:00Z">
        <w:r w:rsidRPr="00C07B29" w:rsidDel="00C07B29">
          <w:rPr>
            <w:rPrChange w:id="237" w:author="Elizabeth Ryan" w:date="2018-11-02T10:08:00Z">
              <w:rPr>
                <w:rStyle w:val="Hyperlink"/>
                <w:noProof/>
                <w:lang w:val="en-US"/>
              </w:rPr>
            </w:rPrChange>
          </w:rPr>
          <w:delText>2.2.2.</w:delText>
        </w:r>
        <w:r w:rsidDel="00C07B29">
          <w:rPr>
            <w:rFonts w:asciiTheme="minorHAnsi" w:eastAsiaTheme="minorEastAsia" w:hAnsiTheme="minorHAnsi" w:cstheme="minorBidi"/>
            <w:noProof/>
            <w:sz w:val="22"/>
            <w:szCs w:val="22"/>
          </w:rPr>
          <w:tab/>
        </w:r>
        <w:r w:rsidRPr="00C07B29" w:rsidDel="00C07B29">
          <w:rPr>
            <w:rPrChange w:id="238" w:author="Elizabeth Ryan" w:date="2018-11-02T10:08:00Z">
              <w:rPr>
                <w:rStyle w:val="Hyperlink"/>
                <w:noProof/>
                <w:lang w:val="en-US"/>
              </w:rPr>
            </w:rPrChange>
          </w:rPr>
          <w:delText>EDNAR FBR 251</w:delText>
        </w:r>
        <w:r w:rsidDel="00C07B29">
          <w:rPr>
            <w:noProof/>
            <w:webHidden/>
          </w:rPr>
          <w:tab/>
          <w:delText>14</w:delText>
        </w:r>
      </w:del>
    </w:p>
    <w:p w14:paraId="7D83C6AE" w14:textId="77777777" w:rsidR="001D5D27" w:rsidDel="00C07B29" w:rsidRDefault="001D5D27">
      <w:pPr>
        <w:pStyle w:val="TOC3"/>
        <w:tabs>
          <w:tab w:val="left" w:pos="880"/>
          <w:tab w:val="right" w:pos="9526"/>
        </w:tabs>
        <w:rPr>
          <w:del w:id="239" w:author="Elizabeth Ryan" w:date="2018-11-02T10:08:00Z"/>
          <w:rFonts w:asciiTheme="minorHAnsi" w:eastAsiaTheme="minorEastAsia" w:hAnsiTheme="minorHAnsi" w:cstheme="minorBidi"/>
          <w:noProof/>
          <w:sz w:val="22"/>
          <w:szCs w:val="22"/>
        </w:rPr>
      </w:pPr>
      <w:del w:id="240" w:author="Elizabeth Ryan" w:date="2018-11-02T10:08:00Z">
        <w:r w:rsidRPr="00C07B29" w:rsidDel="00C07B29">
          <w:rPr>
            <w:rPrChange w:id="241" w:author="Elizabeth Ryan" w:date="2018-11-02T10:08:00Z">
              <w:rPr>
                <w:rStyle w:val="Hyperlink"/>
                <w:noProof/>
                <w:lang w:val="en-US"/>
              </w:rPr>
            </w:rPrChange>
          </w:rPr>
          <w:delText>2.2.3.</w:delText>
        </w:r>
        <w:r w:rsidDel="00C07B29">
          <w:rPr>
            <w:rFonts w:asciiTheme="minorHAnsi" w:eastAsiaTheme="minorEastAsia" w:hAnsiTheme="minorHAnsi" w:cstheme="minorBidi"/>
            <w:noProof/>
            <w:sz w:val="22"/>
            <w:szCs w:val="22"/>
          </w:rPr>
          <w:tab/>
        </w:r>
        <w:r w:rsidRPr="00C07B29" w:rsidDel="00C07B29">
          <w:rPr>
            <w:rPrChange w:id="242" w:author="Elizabeth Ryan" w:date="2018-11-02T10:08:00Z">
              <w:rPr>
                <w:rStyle w:val="Hyperlink"/>
                <w:noProof/>
                <w:lang w:val="en-US"/>
              </w:rPr>
            </w:rPrChange>
          </w:rPr>
          <w:delText>Possible Solution Options</w:delText>
        </w:r>
        <w:r w:rsidDel="00C07B29">
          <w:rPr>
            <w:noProof/>
            <w:webHidden/>
          </w:rPr>
          <w:tab/>
          <w:delText>14</w:delText>
        </w:r>
      </w:del>
    </w:p>
    <w:p w14:paraId="4369F713" w14:textId="77777777" w:rsidR="001D5D27" w:rsidDel="00C07B29" w:rsidRDefault="001D5D27">
      <w:pPr>
        <w:pStyle w:val="TOC2"/>
        <w:tabs>
          <w:tab w:val="left" w:pos="660"/>
          <w:tab w:val="right" w:pos="9526"/>
        </w:tabs>
        <w:rPr>
          <w:del w:id="243" w:author="Elizabeth Ryan" w:date="2018-11-02T10:08:00Z"/>
          <w:rFonts w:asciiTheme="minorHAnsi" w:eastAsiaTheme="minorEastAsia" w:hAnsiTheme="minorHAnsi" w:cstheme="minorBidi"/>
          <w:noProof/>
          <w:sz w:val="22"/>
          <w:szCs w:val="22"/>
        </w:rPr>
      </w:pPr>
      <w:del w:id="244" w:author="Elizabeth Ryan" w:date="2018-11-02T10:08:00Z">
        <w:r w:rsidRPr="00C07B29" w:rsidDel="00C07B29">
          <w:rPr>
            <w:rPrChange w:id="245" w:author="Elizabeth Ryan" w:date="2018-11-02T10:08:00Z">
              <w:rPr>
                <w:rStyle w:val="Hyperlink"/>
                <w:noProof/>
              </w:rPr>
            </w:rPrChange>
          </w:rPr>
          <w:delText>2.3.</w:delText>
        </w:r>
        <w:r w:rsidDel="00C07B29">
          <w:rPr>
            <w:rFonts w:asciiTheme="minorHAnsi" w:eastAsiaTheme="minorEastAsia" w:hAnsiTheme="minorHAnsi" w:cstheme="minorBidi"/>
            <w:noProof/>
            <w:sz w:val="22"/>
            <w:szCs w:val="22"/>
          </w:rPr>
          <w:tab/>
        </w:r>
        <w:r w:rsidRPr="00C07B29" w:rsidDel="00C07B29">
          <w:rPr>
            <w:rPrChange w:id="246" w:author="Elizabeth Ryan" w:date="2018-11-02T10:08:00Z">
              <w:rPr>
                <w:rStyle w:val="Hyperlink"/>
                <w:noProof/>
              </w:rPr>
            </w:rPrChange>
          </w:rPr>
          <w:delText>Interface for the Switching Schedule Pdf</w:delText>
        </w:r>
        <w:r w:rsidDel="00C07B29">
          <w:rPr>
            <w:noProof/>
            <w:webHidden/>
          </w:rPr>
          <w:tab/>
          <w:delText>15</w:delText>
        </w:r>
      </w:del>
    </w:p>
    <w:p w14:paraId="5338631A" w14:textId="77777777" w:rsidR="001D5D27" w:rsidDel="00C07B29" w:rsidRDefault="001D5D27">
      <w:pPr>
        <w:pStyle w:val="TOC3"/>
        <w:tabs>
          <w:tab w:val="left" w:pos="880"/>
          <w:tab w:val="right" w:pos="9526"/>
        </w:tabs>
        <w:rPr>
          <w:del w:id="247" w:author="Elizabeth Ryan" w:date="2018-11-02T10:08:00Z"/>
          <w:rFonts w:asciiTheme="minorHAnsi" w:eastAsiaTheme="minorEastAsia" w:hAnsiTheme="minorHAnsi" w:cstheme="minorBidi"/>
          <w:noProof/>
          <w:sz w:val="22"/>
          <w:szCs w:val="22"/>
        </w:rPr>
      </w:pPr>
      <w:del w:id="248" w:author="Elizabeth Ryan" w:date="2018-11-02T10:08:00Z">
        <w:r w:rsidRPr="00C07B29" w:rsidDel="00C07B29">
          <w:rPr>
            <w:rPrChange w:id="249" w:author="Elizabeth Ryan" w:date="2018-11-02T10:08:00Z">
              <w:rPr>
                <w:rStyle w:val="Hyperlink"/>
                <w:noProof/>
                <w:lang w:val="en-US"/>
              </w:rPr>
            </w:rPrChange>
          </w:rPr>
          <w:delText>2.3.1.</w:delText>
        </w:r>
        <w:r w:rsidDel="00C07B29">
          <w:rPr>
            <w:rFonts w:asciiTheme="minorHAnsi" w:eastAsiaTheme="minorEastAsia" w:hAnsiTheme="minorHAnsi" w:cstheme="minorBidi"/>
            <w:noProof/>
            <w:sz w:val="22"/>
            <w:szCs w:val="22"/>
          </w:rPr>
          <w:tab/>
        </w:r>
        <w:r w:rsidRPr="00C07B29" w:rsidDel="00C07B29">
          <w:rPr>
            <w:rPrChange w:id="250" w:author="Elizabeth Ryan" w:date="2018-11-02T10:08:00Z">
              <w:rPr>
                <w:rStyle w:val="Hyperlink"/>
                <w:noProof/>
                <w:lang w:val="en-US"/>
              </w:rPr>
            </w:rPrChange>
          </w:rPr>
          <w:delText>EDNAR FBR 260</w:delText>
        </w:r>
        <w:r w:rsidDel="00C07B29">
          <w:rPr>
            <w:noProof/>
            <w:webHidden/>
          </w:rPr>
          <w:tab/>
          <w:delText>15</w:delText>
        </w:r>
      </w:del>
    </w:p>
    <w:p w14:paraId="353EB60F" w14:textId="77777777" w:rsidR="001D5D27" w:rsidDel="00C07B29" w:rsidRDefault="001D5D27">
      <w:pPr>
        <w:pStyle w:val="TOC3"/>
        <w:tabs>
          <w:tab w:val="left" w:pos="880"/>
          <w:tab w:val="right" w:pos="9526"/>
        </w:tabs>
        <w:rPr>
          <w:del w:id="251" w:author="Elizabeth Ryan" w:date="2018-11-02T10:08:00Z"/>
          <w:rFonts w:asciiTheme="minorHAnsi" w:eastAsiaTheme="minorEastAsia" w:hAnsiTheme="minorHAnsi" w:cstheme="minorBidi"/>
          <w:noProof/>
          <w:sz w:val="22"/>
          <w:szCs w:val="22"/>
        </w:rPr>
      </w:pPr>
      <w:del w:id="252" w:author="Elizabeth Ryan" w:date="2018-11-02T10:08:00Z">
        <w:r w:rsidRPr="00C07B29" w:rsidDel="00C07B29">
          <w:rPr>
            <w:rPrChange w:id="253" w:author="Elizabeth Ryan" w:date="2018-11-02T10:08:00Z">
              <w:rPr>
                <w:rStyle w:val="Hyperlink"/>
                <w:noProof/>
                <w:lang w:val="en-US"/>
              </w:rPr>
            </w:rPrChange>
          </w:rPr>
          <w:delText>2.3.2.</w:delText>
        </w:r>
        <w:r w:rsidDel="00C07B29">
          <w:rPr>
            <w:rFonts w:asciiTheme="minorHAnsi" w:eastAsiaTheme="minorEastAsia" w:hAnsiTheme="minorHAnsi" w:cstheme="minorBidi"/>
            <w:noProof/>
            <w:sz w:val="22"/>
            <w:szCs w:val="22"/>
          </w:rPr>
          <w:tab/>
        </w:r>
        <w:r w:rsidRPr="00C07B29" w:rsidDel="00C07B29">
          <w:rPr>
            <w:rPrChange w:id="254" w:author="Elizabeth Ryan" w:date="2018-11-02T10:08:00Z">
              <w:rPr>
                <w:rStyle w:val="Hyperlink"/>
                <w:noProof/>
                <w:lang w:val="en-US"/>
              </w:rPr>
            </w:rPrChange>
          </w:rPr>
          <w:delText>EDNAR FBR 261</w:delText>
        </w:r>
        <w:r w:rsidDel="00C07B29">
          <w:rPr>
            <w:noProof/>
            <w:webHidden/>
          </w:rPr>
          <w:tab/>
          <w:delText>15</w:delText>
        </w:r>
      </w:del>
    </w:p>
    <w:p w14:paraId="41DB4094" w14:textId="77777777" w:rsidR="001D5D27" w:rsidDel="00C07B29" w:rsidRDefault="001D5D27">
      <w:pPr>
        <w:pStyle w:val="TOC3"/>
        <w:tabs>
          <w:tab w:val="left" w:pos="880"/>
          <w:tab w:val="right" w:pos="9526"/>
        </w:tabs>
        <w:rPr>
          <w:del w:id="255" w:author="Elizabeth Ryan" w:date="2018-11-02T10:08:00Z"/>
          <w:rFonts w:asciiTheme="minorHAnsi" w:eastAsiaTheme="minorEastAsia" w:hAnsiTheme="minorHAnsi" w:cstheme="minorBidi"/>
          <w:noProof/>
          <w:sz w:val="22"/>
          <w:szCs w:val="22"/>
        </w:rPr>
      </w:pPr>
      <w:del w:id="256" w:author="Elizabeth Ryan" w:date="2018-11-02T10:08:00Z">
        <w:r w:rsidRPr="00C07B29" w:rsidDel="00C07B29">
          <w:rPr>
            <w:rPrChange w:id="257" w:author="Elizabeth Ryan" w:date="2018-11-02T10:08:00Z">
              <w:rPr>
                <w:rStyle w:val="Hyperlink"/>
                <w:noProof/>
                <w:lang w:val="en-US"/>
              </w:rPr>
            </w:rPrChange>
          </w:rPr>
          <w:delText>2.3.3.</w:delText>
        </w:r>
        <w:r w:rsidDel="00C07B29">
          <w:rPr>
            <w:rFonts w:asciiTheme="minorHAnsi" w:eastAsiaTheme="minorEastAsia" w:hAnsiTheme="minorHAnsi" w:cstheme="minorBidi"/>
            <w:noProof/>
            <w:sz w:val="22"/>
            <w:szCs w:val="22"/>
          </w:rPr>
          <w:tab/>
        </w:r>
        <w:r w:rsidRPr="00C07B29" w:rsidDel="00C07B29">
          <w:rPr>
            <w:rPrChange w:id="258" w:author="Elizabeth Ryan" w:date="2018-11-02T10:08:00Z">
              <w:rPr>
                <w:rStyle w:val="Hyperlink"/>
                <w:noProof/>
                <w:lang w:val="en-US"/>
              </w:rPr>
            </w:rPrChange>
          </w:rPr>
          <w:delText>EDNAR FBR 262</w:delText>
        </w:r>
        <w:r w:rsidDel="00C07B29">
          <w:rPr>
            <w:noProof/>
            <w:webHidden/>
          </w:rPr>
          <w:tab/>
          <w:delText>15</w:delText>
        </w:r>
      </w:del>
    </w:p>
    <w:p w14:paraId="13495385" w14:textId="77777777" w:rsidR="001D5D27" w:rsidDel="00C07B29" w:rsidRDefault="001D5D27">
      <w:pPr>
        <w:pStyle w:val="TOC2"/>
        <w:tabs>
          <w:tab w:val="left" w:pos="660"/>
          <w:tab w:val="right" w:pos="9526"/>
        </w:tabs>
        <w:rPr>
          <w:del w:id="259" w:author="Elizabeth Ryan" w:date="2018-11-02T10:08:00Z"/>
          <w:rFonts w:asciiTheme="minorHAnsi" w:eastAsiaTheme="minorEastAsia" w:hAnsiTheme="minorHAnsi" w:cstheme="minorBidi"/>
          <w:noProof/>
          <w:sz w:val="22"/>
          <w:szCs w:val="22"/>
        </w:rPr>
      </w:pPr>
      <w:del w:id="260" w:author="Elizabeth Ryan" w:date="2018-11-02T10:08:00Z">
        <w:r w:rsidRPr="00C07B29" w:rsidDel="00C07B29">
          <w:rPr>
            <w:rPrChange w:id="261" w:author="Elizabeth Ryan" w:date="2018-11-02T10:08:00Z">
              <w:rPr>
                <w:rStyle w:val="Hyperlink"/>
                <w:noProof/>
              </w:rPr>
            </w:rPrChange>
          </w:rPr>
          <w:delText>2.4.</w:delText>
        </w:r>
        <w:r w:rsidDel="00C07B29">
          <w:rPr>
            <w:rFonts w:asciiTheme="minorHAnsi" w:eastAsiaTheme="minorEastAsia" w:hAnsiTheme="minorHAnsi" w:cstheme="minorBidi"/>
            <w:noProof/>
            <w:sz w:val="22"/>
            <w:szCs w:val="22"/>
          </w:rPr>
          <w:tab/>
        </w:r>
        <w:r w:rsidRPr="00C07B29" w:rsidDel="00C07B29">
          <w:rPr>
            <w:rPrChange w:id="262" w:author="Elizabeth Ryan" w:date="2018-11-02T10:08:00Z">
              <w:rPr>
                <w:rStyle w:val="Hyperlink"/>
                <w:noProof/>
              </w:rPr>
            </w:rPrChange>
          </w:rPr>
          <w:delText>Interface for Workload Management</w:delText>
        </w:r>
        <w:r w:rsidDel="00C07B29">
          <w:rPr>
            <w:noProof/>
            <w:webHidden/>
          </w:rPr>
          <w:tab/>
          <w:delText>15</w:delText>
        </w:r>
      </w:del>
    </w:p>
    <w:p w14:paraId="7F15E26A" w14:textId="77777777" w:rsidR="001D5D27" w:rsidDel="00C07B29" w:rsidRDefault="001D5D27">
      <w:pPr>
        <w:pStyle w:val="TOC3"/>
        <w:tabs>
          <w:tab w:val="left" w:pos="880"/>
          <w:tab w:val="right" w:pos="9526"/>
        </w:tabs>
        <w:rPr>
          <w:del w:id="263" w:author="Elizabeth Ryan" w:date="2018-11-02T10:08:00Z"/>
          <w:rFonts w:asciiTheme="minorHAnsi" w:eastAsiaTheme="minorEastAsia" w:hAnsiTheme="minorHAnsi" w:cstheme="minorBidi"/>
          <w:noProof/>
          <w:sz w:val="22"/>
          <w:szCs w:val="22"/>
        </w:rPr>
      </w:pPr>
      <w:del w:id="264" w:author="Elizabeth Ryan" w:date="2018-11-02T10:08:00Z">
        <w:r w:rsidRPr="00C07B29" w:rsidDel="00C07B29">
          <w:rPr>
            <w:rPrChange w:id="265" w:author="Elizabeth Ryan" w:date="2018-11-02T10:08:00Z">
              <w:rPr>
                <w:rStyle w:val="Hyperlink"/>
                <w:noProof/>
                <w:lang w:val="en-US"/>
              </w:rPr>
            </w:rPrChange>
          </w:rPr>
          <w:delText>2.4.1.</w:delText>
        </w:r>
        <w:r w:rsidDel="00C07B29">
          <w:rPr>
            <w:rFonts w:asciiTheme="minorHAnsi" w:eastAsiaTheme="minorEastAsia" w:hAnsiTheme="minorHAnsi" w:cstheme="minorBidi"/>
            <w:noProof/>
            <w:sz w:val="22"/>
            <w:szCs w:val="22"/>
          </w:rPr>
          <w:tab/>
        </w:r>
        <w:r w:rsidRPr="00C07B29" w:rsidDel="00C07B29">
          <w:rPr>
            <w:rPrChange w:id="266" w:author="Elizabeth Ryan" w:date="2018-11-02T10:08:00Z">
              <w:rPr>
                <w:rStyle w:val="Hyperlink"/>
                <w:noProof/>
                <w:lang w:val="en-US"/>
              </w:rPr>
            </w:rPrChange>
          </w:rPr>
          <w:delText>EDNAR FBR 334</w:delText>
        </w:r>
        <w:r w:rsidDel="00C07B29">
          <w:rPr>
            <w:noProof/>
            <w:webHidden/>
          </w:rPr>
          <w:tab/>
          <w:delText>15</w:delText>
        </w:r>
      </w:del>
    </w:p>
    <w:p w14:paraId="059BF931" w14:textId="77777777" w:rsidR="001D5D27" w:rsidDel="00C07B29" w:rsidRDefault="001D5D27">
      <w:pPr>
        <w:pStyle w:val="TOC3"/>
        <w:tabs>
          <w:tab w:val="left" w:pos="880"/>
          <w:tab w:val="right" w:pos="9526"/>
        </w:tabs>
        <w:rPr>
          <w:del w:id="267" w:author="Elizabeth Ryan" w:date="2018-11-02T10:08:00Z"/>
          <w:rFonts w:asciiTheme="minorHAnsi" w:eastAsiaTheme="minorEastAsia" w:hAnsiTheme="minorHAnsi" w:cstheme="minorBidi"/>
          <w:noProof/>
          <w:sz w:val="22"/>
          <w:szCs w:val="22"/>
        </w:rPr>
      </w:pPr>
      <w:del w:id="268" w:author="Elizabeth Ryan" w:date="2018-11-02T10:08:00Z">
        <w:r w:rsidRPr="00C07B29" w:rsidDel="00C07B29">
          <w:rPr>
            <w:rPrChange w:id="269" w:author="Elizabeth Ryan" w:date="2018-11-02T10:08:00Z">
              <w:rPr>
                <w:rStyle w:val="Hyperlink"/>
                <w:noProof/>
                <w:lang w:val="en-US"/>
              </w:rPr>
            </w:rPrChange>
          </w:rPr>
          <w:delText>2.4.2.</w:delText>
        </w:r>
        <w:r w:rsidDel="00C07B29">
          <w:rPr>
            <w:rFonts w:asciiTheme="minorHAnsi" w:eastAsiaTheme="minorEastAsia" w:hAnsiTheme="minorHAnsi" w:cstheme="minorBidi"/>
            <w:noProof/>
            <w:sz w:val="22"/>
            <w:szCs w:val="22"/>
          </w:rPr>
          <w:tab/>
        </w:r>
        <w:r w:rsidRPr="00C07B29" w:rsidDel="00C07B29">
          <w:rPr>
            <w:rPrChange w:id="270" w:author="Elizabeth Ryan" w:date="2018-11-02T10:08:00Z">
              <w:rPr>
                <w:rStyle w:val="Hyperlink"/>
                <w:noProof/>
                <w:lang w:val="en-US"/>
              </w:rPr>
            </w:rPrChange>
          </w:rPr>
          <w:delText>EDNAR FBR 335</w:delText>
        </w:r>
        <w:r w:rsidDel="00C07B29">
          <w:rPr>
            <w:noProof/>
            <w:webHidden/>
          </w:rPr>
          <w:tab/>
          <w:delText>15</w:delText>
        </w:r>
      </w:del>
    </w:p>
    <w:p w14:paraId="4BB389DE" w14:textId="77777777" w:rsidR="001D5D27" w:rsidDel="00C07B29" w:rsidRDefault="001D5D27">
      <w:pPr>
        <w:pStyle w:val="TOC1"/>
        <w:tabs>
          <w:tab w:val="left" w:pos="660"/>
          <w:tab w:val="right" w:pos="9526"/>
        </w:tabs>
        <w:rPr>
          <w:del w:id="271" w:author="Elizabeth Ryan" w:date="2018-11-02T10:08:00Z"/>
          <w:rFonts w:asciiTheme="minorHAnsi" w:eastAsiaTheme="minorEastAsia" w:hAnsiTheme="minorHAnsi" w:cstheme="minorBidi"/>
          <w:b w:val="0"/>
          <w:noProof/>
          <w:sz w:val="22"/>
          <w:szCs w:val="22"/>
        </w:rPr>
      </w:pPr>
      <w:del w:id="272" w:author="Elizabeth Ryan" w:date="2018-11-02T10:08:00Z">
        <w:r w:rsidRPr="00C07B29" w:rsidDel="00C07B29">
          <w:rPr>
            <w:rPrChange w:id="273" w:author="Elizabeth Ryan" w:date="2018-11-02T10:08:00Z">
              <w:rPr>
                <w:rStyle w:val="Hyperlink"/>
                <w:noProof/>
                <w:lang w:val="en-US"/>
              </w:rPr>
            </w:rPrChange>
          </w:rPr>
          <w:delText>3.</w:delText>
        </w:r>
        <w:r w:rsidDel="00C07B29">
          <w:rPr>
            <w:rFonts w:asciiTheme="minorHAnsi" w:eastAsiaTheme="minorEastAsia" w:hAnsiTheme="minorHAnsi" w:cstheme="minorBidi"/>
            <w:b w:val="0"/>
            <w:noProof/>
            <w:sz w:val="22"/>
            <w:szCs w:val="22"/>
          </w:rPr>
          <w:tab/>
        </w:r>
        <w:r w:rsidRPr="00C07B29" w:rsidDel="00C07B29">
          <w:rPr>
            <w:rPrChange w:id="274" w:author="Elizabeth Ryan" w:date="2018-11-02T10:08:00Z">
              <w:rPr>
                <w:rStyle w:val="Hyperlink"/>
                <w:noProof/>
                <w:lang w:val="en-US"/>
              </w:rPr>
            </w:rPrChange>
          </w:rPr>
          <w:delText>Appendix A – SOAP Messages</w:delText>
        </w:r>
        <w:r w:rsidDel="00C07B29">
          <w:rPr>
            <w:noProof/>
            <w:webHidden/>
          </w:rPr>
          <w:tab/>
          <w:delText>16</w:delText>
        </w:r>
      </w:del>
    </w:p>
    <w:p w14:paraId="41BCE4E9" w14:textId="77777777" w:rsidR="001D5D27" w:rsidDel="00C07B29" w:rsidRDefault="001D5D27">
      <w:pPr>
        <w:pStyle w:val="TOC2"/>
        <w:tabs>
          <w:tab w:val="left" w:pos="660"/>
          <w:tab w:val="right" w:pos="9526"/>
        </w:tabs>
        <w:rPr>
          <w:del w:id="275" w:author="Elizabeth Ryan" w:date="2018-11-02T10:08:00Z"/>
          <w:rFonts w:asciiTheme="minorHAnsi" w:eastAsiaTheme="minorEastAsia" w:hAnsiTheme="minorHAnsi" w:cstheme="minorBidi"/>
          <w:noProof/>
          <w:sz w:val="22"/>
          <w:szCs w:val="22"/>
        </w:rPr>
      </w:pPr>
      <w:del w:id="276" w:author="Elizabeth Ryan" w:date="2018-11-02T10:08:00Z">
        <w:r w:rsidRPr="00C07B29" w:rsidDel="00C07B29">
          <w:rPr>
            <w:rPrChange w:id="277" w:author="Elizabeth Ryan" w:date="2018-11-02T10:08:00Z">
              <w:rPr>
                <w:rStyle w:val="Hyperlink"/>
                <w:noProof/>
              </w:rPr>
            </w:rPrChange>
          </w:rPr>
          <w:delText>3.1.</w:delText>
        </w:r>
        <w:r w:rsidDel="00C07B29">
          <w:rPr>
            <w:rFonts w:asciiTheme="minorHAnsi" w:eastAsiaTheme="minorEastAsia" w:hAnsiTheme="minorHAnsi" w:cstheme="minorBidi"/>
            <w:noProof/>
            <w:sz w:val="22"/>
            <w:szCs w:val="22"/>
          </w:rPr>
          <w:tab/>
        </w:r>
        <w:r w:rsidRPr="00C07B29" w:rsidDel="00C07B29">
          <w:rPr>
            <w:rPrChange w:id="278" w:author="Elizabeth Ryan" w:date="2018-11-02T10:08:00Z">
              <w:rPr>
                <w:rStyle w:val="Hyperlink"/>
                <w:noProof/>
              </w:rPr>
            </w:rPrChange>
          </w:rPr>
          <w:delText>Work Package Manager SOAP Messages</w:delText>
        </w:r>
        <w:r w:rsidDel="00C07B29">
          <w:rPr>
            <w:noProof/>
            <w:webHidden/>
          </w:rPr>
          <w:tab/>
          <w:delText>16</w:delText>
        </w:r>
      </w:del>
    </w:p>
    <w:p w14:paraId="06A6A1A1" w14:textId="77777777" w:rsidR="001D5D27" w:rsidDel="00C07B29" w:rsidRDefault="001D5D27">
      <w:pPr>
        <w:pStyle w:val="TOC2"/>
        <w:tabs>
          <w:tab w:val="left" w:pos="660"/>
          <w:tab w:val="right" w:pos="9526"/>
        </w:tabs>
        <w:rPr>
          <w:del w:id="279" w:author="Elizabeth Ryan" w:date="2018-11-02T10:08:00Z"/>
          <w:rFonts w:asciiTheme="minorHAnsi" w:eastAsiaTheme="minorEastAsia" w:hAnsiTheme="minorHAnsi" w:cstheme="minorBidi"/>
          <w:noProof/>
          <w:sz w:val="22"/>
          <w:szCs w:val="22"/>
        </w:rPr>
      </w:pPr>
      <w:del w:id="280" w:author="Elizabeth Ryan" w:date="2018-11-02T10:08:00Z">
        <w:r w:rsidRPr="00C07B29" w:rsidDel="00C07B29">
          <w:rPr>
            <w:rPrChange w:id="281" w:author="Elizabeth Ryan" w:date="2018-11-02T10:08:00Z">
              <w:rPr>
                <w:rStyle w:val="Hyperlink"/>
                <w:noProof/>
              </w:rPr>
            </w:rPrChange>
          </w:rPr>
          <w:delText>3.2.</w:delText>
        </w:r>
        <w:r w:rsidDel="00C07B29">
          <w:rPr>
            <w:rFonts w:asciiTheme="minorHAnsi" w:eastAsiaTheme="minorEastAsia" w:hAnsiTheme="minorHAnsi" w:cstheme="minorBidi"/>
            <w:noProof/>
            <w:sz w:val="22"/>
            <w:szCs w:val="22"/>
          </w:rPr>
          <w:tab/>
        </w:r>
        <w:r w:rsidRPr="00C07B29" w:rsidDel="00C07B29">
          <w:rPr>
            <w:rPrChange w:id="282" w:author="Elizabeth Ryan" w:date="2018-11-02T10:08:00Z">
              <w:rPr>
                <w:rStyle w:val="Hyperlink"/>
                <w:noProof/>
              </w:rPr>
            </w:rPrChange>
          </w:rPr>
          <w:delText>Create Schedule Message Acknowledgement</w:delText>
        </w:r>
        <w:r w:rsidDel="00C07B29">
          <w:rPr>
            <w:noProof/>
            <w:webHidden/>
          </w:rPr>
          <w:tab/>
          <w:delText>16</w:delText>
        </w:r>
      </w:del>
    </w:p>
    <w:p w14:paraId="41934EF1" w14:textId="77777777" w:rsidR="001D5D27" w:rsidDel="00C07B29" w:rsidRDefault="001D5D27">
      <w:pPr>
        <w:pStyle w:val="TOC2"/>
        <w:tabs>
          <w:tab w:val="left" w:pos="660"/>
          <w:tab w:val="right" w:pos="9526"/>
        </w:tabs>
        <w:rPr>
          <w:del w:id="283" w:author="Elizabeth Ryan" w:date="2018-11-02T10:08:00Z"/>
          <w:rFonts w:asciiTheme="minorHAnsi" w:eastAsiaTheme="minorEastAsia" w:hAnsiTheme="minorHAnsi" w:cstheme="minorBidi"/>
          <w:noProof/>
          <w:sz w:val="22"/>
          <w:szCs w:val="22"/>
        </w:rPr>
      </w:pPr>
      <w:del w:id="284" w:author="Elizabeth Ryan" w:date="2018-11-02T10:08:00Z">
        <w:r w:rsidRPr="00C07B29" w:rsidDel="00C07B29">
          <w:rPr>
            <w:rPrChange w:id="285" w:author="Elizabeth Ryan" w:date="2018-11-02T10:08:00Z">
              <w:rPr>
                <w:rStyle w:val="Hyperlink"/>
                <w:noProof/>
              </w:rPr>
            </w:rPrChange>
          </w:rPr>
          <w:delText>3.3.</w:delText>
        </w:r>
        <w:r w:rsidDel="00C07B29">
          <w:rPr>
            <w:rFonts w:asciiTheme="minorHAnsi" w:eastAsiaTheme="minorEastAsia" w:hAnsiTheme="minorHAnsi" w:cstheme="minorBidi"/>
            <w:noProof/>
            <w:sz w:val="22"/>
            <w:szCs w:val="22"/>
          </w:rPr>
          <w:tab/>
        </w:r>
        <w:r w:rsidRPr="00C07B29" w:rsidDel="00C07B29">
          <w:rPr>
            <w:rPrChange w:id="286" w:author="Elizabeth Ryan" w:date="2018-11-02T10:08:00Z">
              <w:rPr>
                <w:rStyle w:val="Hyperlink"/>
                <w:noProof/>
              </w:rPr>
            </w:rPrChange>
          </w:rPr>
          <w:delText>Work Package Updated – Outbound Return Message</w:delText>
        </w:r>
        <w:r w:rsidDel="00C07B29">
          <w:rPr>
            <w:noProof/>
            <w:webHidden/>
          </w:rPr>
          <w:tab/>
          <w:delText>16</w:delText>
        </w:r>
      </w:del>
    </w:p>
    <w:p w14:paraId="4B4848E5" w14:textId="77777777" w:rsidR="001D5D27" w:rsidDel="00C07B29" w:rsidRDefault="001D5D27">
      <w:pPr>
        <w:pStyle w:val="TOC1"/>
        <w:tabs>
          <w:tab w:val="left" w:pos="660"/>
          <w:tab w:val="right" w:pos="9526"/>
        </w:tabs>
        <w:rPr>
          <w:del w:id="287" w:author="Elizabeth Ryan" w:date="2018-11-02T10:08:00Z"/>
          <w:rFonts w:asciiTheme="minorHAnsi" w:eastAsiaTheme="minorEastAsia" w:hAnsiTheme="minorHAnsi" w:cstheme="minorBidi"/>
          <w:b w:val="0"/>
          <w:noProof/>
          <w:sz w:val="22"/>
          <w:szCs w:val="22"/>
        </w:rPr>
      </w:pPr>
      <w:del w:id="288" w:author="Elizabeth Ryan" w:date="2018-11-02T10:08:00Z">
        <w:r w:rsidRPr="00C07B29" w:rsidDel="00C07B29">
          <w:rPr>
            <w:rPrChange w:id="289" w:author="Elizabeth Ryan" w:date="2018-11-02T10:08:00Z">
              <w:rPr>
                <w:rStyle w:val="Hyperlink"/>
                <w:noProof/>
                <w:lang w:val="en-US"/>
              </w:rPr>
            </w:rPrChange>
          </w:rPr>
          <w:delText>4.</w:delText>
        </w:r>
        <w:r w:rsidDel="00C07B29">
          <w:rPr>
            <w:rFonts w:asciiTheme="minorHAnsi" w:eastAsiaTheme="minorEastAsia" w:hAnsiTheme="minorHAnsi" w:cstheme="minorBidi"/>
            <w:b w:val="0"/>
            <w:noProof/>
            <w:sz w:val="22"/>
            <w:szCs w:val="22"/>
          </w:rPr>
          <w:tab/>
        </w:r>
        <w:r w:rsidRPr="00C07B29" w:rsidDel="00C07B29">
          <w:rPr>
            <w:rPrChange w:id="290" w:author="Elizabeth Ryan" w:date="2018-11-02T10:08:00Z">
              <w:rPr>
                <w:rStyle w:val="Hyperlink"/>
                <w:noProof/>
                <w:lang w:val="en-US"/>
              </w:rPr>
            </w:rPrChange>
          </w:rPr>
          <w:delText>Appendix B – NAR Lifecycle</w:delText>
        </w:r>
        <w:r w:rsidDel="00C07B29">
          <w:rPr>
            <w:noProof/>
            <w:webHidden/>
          </w:rPr>
          <w:tab/>
          <w:delText>17</w:delText>
        </w:r>
      </w:del>
    </w:p>
    <w:p w14:paraId="2F214EC3" w14:textId="77777777" w:rsidR="001D5D27" w:rsidDel="00C07B29" w:rsidRDefault="001D5D27">
      <w:pPr>
        <w:pStyle w:val="TOC1"/>
        <w:tabs>
          <w:tab w:val="left" w:pos="660"/>
          <w:tab w:val="right" w:pos="9526"/>
        </w:tabs>
        <w:rPr>
          <w:del w:id="291" w:author="Elizabeth Ryan" w:date="2018-11-02T10:08:00Z"/>
          <w:rFonts w:asciiTheme="minorHAnsi" w:eastAsiaTheme="minorEastAsia" w:hAnsiTheme="minorHAnsi" w:cstheme="minorBidi"/>
          <w:b w:val="0"/>
          <w:noProof/>
          <w:sz w:val="22"/>
          <w:szCs w:val="22"/>
        </w:rPr>
      </w:pPr>
      <w:del w:id="292" w:author="Elizabeth Ryan" w:date="2018-11-02T10:08:00Z">
        <w:r w:rsidRPr="00C07B29" w:rsidDel="00C07B29">
          <w:rPr>
            <w:rPrChange w:id="293" w:author="Elizabeth Ryan" w:date="2018-11-02T10:08:00Z">
              <w:rPr>
                <w:rStyle w:val="Hyperlink"/>
                <w:noProof/>
                <w:lang w:val="en-US"/>
              </w:rPr>
            </w:rPrChange>
          </w:rPr>
          <w:delText>5.</w:delText>
        </w:r>
        <w:r w:rsidDel="00C07B29">
          <w:rPr>
            <w:rFonts w:asciiTheme="minorHAnsi" w:eastAsiaTheme="minorEastAsia" w:hAnsiTheme="minorHAnsi" w:cstheme="minorBidi"/>
            <w:b w:val="0"/>
            <w:noProof/>
            <w:sz w:val="22"/>
            <w:szCs w:val="22"/>
          </w:rPr>
          <w:tab/>
        </w:r>
        <w:r w:rsidRPr="00C07B29" w:rsidDel="00C07B29">
          <w:rPr>
            <w:rPrChange w:id="294" w:author="Elizabeth Ryan" w:date="2018-11-02T10:08:00Z">
              <w:rPr>
                <w:rStyle w:val="Hyperlink"/>
                <w:noProof/>
                <w:lang w:val="en-US"/>
              </w:rPr>
            </w:rPrChange>
          </w:rPr>
          <w:delText>Terms or Reference</w:delText>
        </w:r>
        <w:r w:rsidDel="00C07B29">
          <w:rPr>
            <w:noProof/>
            <w:webHidden/>
          </w:rPr>
          <w:tab/>
          <w:delText>18</w:delText>
        </w:r>
      </w:del>
    </w:p>
    <w:p w14:paraId="2BD752F4" w14:textId="77777777" w:rsidR="001D5D27" w:rsidDel="00C07B29" w:rsidRDefault="001D5D27">
      <w:pPr>
        <w:pStyle w:val="TOC1"/>
        <w:tabs>
          <w:tab w:val="left" w:pos="660"/>
          <w:tab w:val="right" w:pos="9526"/>
        </w:tabs>
        <w:rPr>
          <w:del w:id="295" w:author="Elizabeth Ryan" w:date="2018-11-02T10:08:00Z"/>
          <w:rFonts w:asciiTheme="minorHAnsi" w:eastAsiaTheme="minorEastAsia" w:hAnsiTheme="minorHAnsi" w:cstheme="minorBidi"/>
          <w:b w:val="0"/>
          <w:noProof/>
          <w:sz w:val="22"/>
          <w:szCs w:val="22"/>
        </w:rPr>
      </w:pPr>
      <w:del w:id="296" w:author="Elizabeth Ryan" w:date="2018-11-02T10:08:00Z">
        <w:r w:rsidRPr="00C07B29" w:rsidDel="00C07B29">
          <w:rPr>
            <w:rPrChange w:id="297" w:author="Elizabeth Ryan" w:date="2018-11-02T10:08:00Z">
              <w:rPr>
                <w:rStyle w:val="Hyperlink"/>
                <w:noProof/>
                <w:lang w:val="en-US"/>
              </w:rPr>
            </w:rPrChange>
          </w:rPr>
          <w:delText>6.</w:delText>
        </w:r>
        <w:r w:rsidDel="00C07B29">
          <w:rPr>
            <w:rFonts w:asciiTheme="minorHAnsi" w:eastAsiaTheme="minorEastAsia" w:hAnsiTheme="minorHAnsi" w:cstheme="minorBidi"/>
            <w:b w:val="0"/>
            <w:noProof/>
            <w:sz w:val="22"/>
            <w:szCs w:val="22"/>
          </w:rPr>
          <w:tab/>
        </w:r>
        <w:r w:rsidRPr="00C07B29" w:rsidDel="00C07B29">
          <w:rPr>
            <w:rPrChange w:id="298" w:author="Elizabeth Ryan" w:date="2018-11-02T10:08:00Z">
              <w:rPr>
                <w:rStyle w:val="Hyperlink"/>
                <w:noProof/>
                <w:lang w:val="en-US"/>
              </w:rPr>
            </w:rPrChange>
          </w:rPr>
          <w:delText>Revision</w:delText>
        </w:r>
        <w:r w:rsidDel="00C07B29">
          <w:rPr>
            <w:noProof/>
            <w:webHidden/>
          </w:rPr>
          <w:tab/>
          <w:delText>19</w:delText>
        </w:r>
      </w:del>
    </w:p>
    <w:p w14:paraId="2407A2AE" w14:textId="77777777" w:rsidR="00FE393C" w:rsidRDefault="00F7668B" w:rsidP="00FE393C">
      <w:pPr>
        <w:pStyle w:val="DocumentText10pt"/>
      </w:pPr>
      <w:r>
        <w:rPr>
          <w:b/>
          <w:szCs w:val="24"/>
        </w:rPr>
        <w:fldChar w:fldCharType="end"/>
      </w:r>
    </w:p>
    <w:p w14:paraId="2407A2AF" w14:textId="77777777" w:rsidR="00FE393C" w:rsidRDefault="00FE393C" w:rsidP="00FE393C">
      <w:pPr>
        <w:pStyle w:val="DocumentText10pt"/>
      </w:pPr>
    </w:p>
    <w:p w14:paraId="2407A2B0" w14:textId="77777777" w:rsidR="00FE393C" w:rsidRDefault="00FE393C" w:rsidP="00FE393C">
      <w:pPr>
        <w:pStyle w:val="DocumentText10pt"/>
        <w:sectPr w:rsidR="00FE393C" w:rsidSect="007A110A">
          <w:pgSz w:w="11906" w:h="16838"/>
          <w:pgMar w:top="1440" w:right="930" w:bottom="1412" w:left="1440" w:header="709" w:footer="0" w:gutter="0"/>
          <w:cols w:space="708"/>
          <w:docGrid w:linePitch="360"/>
        </w:sectPr>
      </w:pPr>
    </w:p>
    <w:p w14:paraId="2407A2B1" w14:textId="77777777" w:rsidR="00FE393C" w:rsidRPr="007A110A" w:rsidRDefault="00077543" w:rsidP="009A2C68">
      <w:pPr>
        <w:pStyle w:val="Heading1"/>
      </w:pPr>
      <w:bookmarkStart w:id="299" w:name="_Toc529434265"/>
      <w:r>
        <w:lastRenderedPageBreak/>
        <w:t>Overview</w:t>
      </w:r>
      <w:bookmarkEnd w:id="299"/>
    </w:p>
    <w:p w14:paraId="2407A2B2" w14:textId="2BB5FAFA" w:rsidR="00125DB2" w:rsidRDefault="000A5E6A" w:rsidP="00125DB2">
      <w:pPr>
        <w:pStyle w:val="Heading2"/>
      </w:pPr>
      <w:bookmarkStart w:id="300" w:name="_Toc529434266"/>
      <w:r>
        <w:t>Overview</w:t>
      </w:r>
      <w:bookmarkEnd w:id="300"/>
    </w:p>
    <w:p w14:paraId="2407A2B4" w14:textId="16CA0435" w:rsidR="00125DB2" w:rsidRDefault="00E96A13" w:rsidP="00125DB2">
      <w:pPr>
        <w:pStyle w:val="DocumentText10pt"/>
        <w:rPr>
          <w:lang w:val="en-US" w:eastAsia="en-US"/>
        </w:rPr>
      </w:pPr>
      <w:r>
        <w:rPr>
          <w:lang w:val="en-US" w:eastAsia="en-US"/>
        </w:rPr>
        <w:t>The following integration</w:t>
      </w:r>
      <w:r w:rsidR="00E21673">
        <w:rPr>
          <w:lang w:val="en-US" w:eastAsia="en-US"/>
        </w:rPr>
        <w:t>s</w:t>
      </w:r>
      <w:r>
        <w:rPr>
          <w:lang w:val="en-US" w:eastAsia="en-US"/>
        </w:rPr>
        <w:t xml:space="preserve"> between EDNAR and </w:t>
      </w:r>
      <w:proofErr w:type="spellStart"/>
      <w:ins w:id="301" w:author="Elizabeth Ryan" w:date="2018-11-05T11:48:00Z">
        <w:r w:rsidR="008A25A8">
          <w:rPr>
            <w:lang w:val="en-US" w:eastAsia="en-US"/>
          </w:rPr>
          <w:t>PowerOn</w:t>
        </w:r>
        <w:proofErr w:type="spellEnd"/>
        <w:r w:rsidR="008A25A8">
          <w:rPr>
            <w:lang w:val="en-US" w:eastAsia="en-US"/>
          </w:rPr>
          <w:t xml:space="preserve"> Fusion, the Distribution Management System (DMS)</w:t>
        </w:r>
      </w:ins>
      <w:ins w:id="302" w:author="Elizabeth Ryan" w:date="2018-11-05T11:49:00Z">
        <w:r w:rsidR="008A25A8">
          <w:rPr>
            <w:lang w:val="en-US" w:eastAsia="en-US"/>
          </w:rPr>
          <w:t xml:space="preserve">, </w:t>
        </w:r>
      </w:ins>
      <w:del w:id="303" w:author="Elizabeth Ryan" w:date="2018-11-05T11:48:00Z">
        <w:r w:rsidDel="008A25A8">
          <w:rPr>
            <w:lang w:val="en-US" w:eastAsia="en-US"/>
          </w:rPr>
          <w:delText>DMS</w:delText>
        </w:r>
        <w:r w:rsidR="00E21673" w:rsidDel="008A25A8">
          <w:rPr>
            <w:lang w:val="en-US" w:eastAsia="en-US"/>
          </w:rPr>
          <w:delText xml:space="preserve"> </w:delText>
        </w:r>
      </w:del>
      <w:r w:rsidR="00E21673">
        <w:rPr>
          <w:lang w:val="en-US" w:eastAsia="en-US"/>
        </w:rPr>
        <w:t xml:space="preserve">are required </w:t>
      </w:r>
      <w:r w:rsidR="00EF4C10">
        <w:rPr>
          <w:lang w:val="en-US" w:eastAsia="en-US"/>
        </w:rPr>
        <w:t>to meet</w:t>
      </w:r>
      <w:r w:rsidR="00844B0D">
        <w:rPr>
          <w:lang w:val="en-US" w:eastAsia="en-US"/>
        </w:rPr>
        <w:t xml:space="preserve"> the </w:t>
      </w:r>
      <w:r w:rsidR="00EF4C10">
        <w:rPr>
          <w:lang w:val="en-US" w:eastAsia="en-US"/>
        </w:rPr>
        <w:t>EDNAR business requirements</w:t>
      </w:r>
      <w:r>
        <w:rPr>
          <w:lang w:val="en-US" w:eastAsia="en-US"/>
        </w:rPr>
        <w:t>:</w:t>
      </w:r>
    </w:p>
    <w:p w14:paraId="2654E1B6" w14:textId="52EF91C2" w:rsidR="00E96A13" w:rsidRDefault="00405680" w:rsidP="00E21673">
      <w:pPr>
        <w:pStyle w:val="DocumentText10pt"/>
        <w:numPr>
          <w:ilvl w:val="0"/>
          <w:numId w:val="14"/>
        </w:numPr>
        <w:rPr>
          <w:lang w:val="en-US" w:eastAsia="en-US"/>
        </w:rPr>
      </w:pPr>
      <w:r>
        <w:rPr>
          <w:lang w:val="en-US" w:eastAsia="en-US"/>
        </w:rPr>
        <w:t>An i</w:t>
      </w:r>
      <w:r w:rsidR="00E21673">
        <w:rPr>
          <w:lang w:val="en-US" w:eastAsia="en-US"/>
        </w:rPr>
        <w:t>nbound interface from EDNAR to the DMS Work Package Manager module to trigger the creation of DMS Switching Schedules and population of EDNAR data to the associated Switching Schedule Header fields</w:t>
      </w:r>
    </w:p>
    <w:p w14:paraId="78EA6B78" w14:textId="42C309F9" w:rsidR="00405680" w:rsidRDefault="00405680" w:rsidP="00E21673">
      <w:pPr>
        <w:pStyle w:val="DocumentText10pt"/>
        <w:numPr>
          <w:ilvl w:val="0"/>
          <w:numId w:val="14"/>
        </w:numPr>
        <w:rPr>
          <w:lang w:val="en-US" w:eastAsia="en-US"/>
        </w:rPr>
      </w:pPr>
      <w:r>
        <w:rPr>
          <w:lang w:val="en-US" w:eastAsia="en-US"/>
        </w:rPr>
        <w:t>An o</w:t>
      </w:r>
      <w:r w:rsidR="00E21673">
        <w:rPr>
          <w:lang w:val="en-US" w:eastAsia="en-US"/>
        </w:rPr>
        <w:t>utbound interface from the DMS Work Package Manager Module to EDNAR</w:t>
      </w:r>
      <w:r>
        <w:rPr>
          <w:lang w:val="en-US" w:eastAsia="en-US"/>
        </w:rPr>
        <w:t xml:space="preserve"> to provide Switching Schedule status updates</w:t>
      </w:r>
      <w:r w:rsidR="008054DE">
        <w:rPr>
          <w:lang w:val="en-US" w:eastAsia="en-US"/>
        </w:rPr>
        <w:t xml:space="preserve"> and job reference numbers</w:t>
      </w:r>
      <w:r>
        <w:rPr>
          <w:lang w:val="en-US" w:eastAsia="en-US"/>
        </w:rPr>
        <w:t xml:space="preserve"> to EDNAR</w:t>
      </w:r>
    </w:p>
    <w:p w14:paraId="1C7EAB5A" w14:textId="77777777" w:rsidR="00405680" w:rsidRDefault="00405680" w:rsidP="00E21673">
      <w:pPr>
        <w:pStyle w:val="DocumentText10pt"/>
        <w:numPr>
          <w:ilvl w:val="0"/>
          <w:numId w:val="14"/>
        </w:numPr>
        <w:rPr>
          <w:lang w:val="en-US" w:eastAsia="en-US"/>
        </w:rPr>
      </w:pPr>
      <w:r>
        <w:rPr>
          <w:lang w:val="en-US" w:eastAsia="en-US"/>
        </w:rPr>
        <w:t>An inbound interface from EDNAR to DMS to make the NAR custom pdf automatically available from a link in the Switching Schedule</w:t>
      </w:r>
    </w:p>
    <w:p w14:paraId="3F899A79" w14:textId="3D755E5E" w:rsidR="00E21673" w:rsidRDefault="00405680" w:rsidP="00E21673">
      <w:pPr>
        <w:pStyle w:val="DocumentText10pt"/>
        <w:numPr>
          <w:ilvl w:val="0"/>
          <w:numId w:val="14"/>
        </w:numPr>
        <w:rPr>
          <w:lang w:val="en-US" w:eastAsia="en-US"/>
        </w:rPr>
      </w:pPr>
      <w:r>
        <w:rPr>
          <w:lang w:val="en-US" w:eastAsia="en-US"/>
        </w:rPr>
        <w:t xml:space="preserve">EDNAR </w:t>
      </w:r>
      <w:r w:rsidR="0004664B">
        <w:rPr>
          <w:lang w:val="en-US" w:eastAsia="en-US"/>
        </w:rPr>
        <w:t xml:space="preserve">needs to be able to read data from the DMS database </w:t>
      </w:r>
      <w:r>
        <w:rPr>
          <w:lang w:val="en-US" w:eastAsia="en-US"/>
        </w:rPr>
        <w:t xml:space="preserve">to </w:t>
      </w:r>
      <w:r w:rsidR="0004664B">
        <w:rPr>
          <w:lang w:val="en-US" w:eastAsia="en-US"/>
        </w:rPr>
        <w:t xml:space="preserve">create and render </w:t>
      </w:r>
      <w:r>
        <w:rPr>
          <w:lang w:val="en-US" w:eastAsia="en-US"/>
        </w:rPr>
        <w:t>the latest version of the Switching Schedule (</w:t>
      </w:r>
      <w:r w:rsidR="0004664B">
        <w:rPr>
          <w:lang w:val="en-US" w:eastAsia="en-US"/>
        </w:rPr>
        <w:t>via</w:t>
      </w:r>
      <w:r>
        <w:rPr>
          <w:lang w:val="en-US" w:eastAsia="en-US"/>
        </w:rPr>
        <w:t xml:space="preserve"> a link)</w:t>
      </w:r>
      <w:r w:rsidR="00E21673">
        <w:rPr>
          <w:lang w:val="en-US" w:eastAsia="en-US"/>
        </w:rPr>
        <w:t xml:space="preserve"> </w:t>
      </w:r>
    </w:p>
    <w:p w14:paraId="2407A2B5" w14:textId="7F6A195D" w:rsidR="00125DB2" w:rsidRDefault="00BB3B14" w:rsidP="00BB3B14">
      <w:pPr>
        <w:pStyle w:val="Heading2"/>
      </w:pPr>
      <w:bookmarkStart w:id="304" w:name="_Toc529434267"/>
      <w:r>
        <w:t>System Context</w:t>
      </w:r>
      <w:r w:rsidR="000A5E6A">
        <w:t xml:space="preserve"> Diagram</w:t>
      </w:r>
      <w:bookmarkEnd w:id="304"/>
    </w:p>
    <w:p w14:paraId="64C43D62" w14:textId="26AE3B8A" w:rsidR="007B063C" w:rsidRDefault="000A5E6A" w:rsidP="00125DB2">
      <w:pPr>
        <w:pStyle w:val="DocumentText10pt"/>
        <w:rPr>
          <w:lang w:val="en-US" w:eastAsia="en-US"/>
        </w:rPr>
      </w:pPr>
      <w:r>
        <w:rPr>
          <w:lang w:val="en-US" w:eastAsia="en-US"/>
        </w:rPr>
        <w:t xml:space="preserve">Figure 1 below depicts the various integrations that are required between EDNAR </w:t>
      </w:r>
      <w:ins w:id="305" w:author="Elizabeth Ryan" w:date="2018-11-08T08:50:00Z">
        <w:r w:rsidR="003758CE">
          <w:rPr>
            <w:lang w:val="en-US" w:eastAsia="en-US"/>
          </w:rPr>
          <w:t xml:space="preserve">and </w:t>
        </w:r>
      </w:ins>
      <w:del w:id="306" w:author="Elizabeth Ryan" w:date="2018-11-05T11:49:00Z">
        <w:r w:rsidDel="008A25A8">
          <w:rPr>
            <w:lang w:val="en-US" w:eastAsia="en-US"/>
          </w:rPr>
          <w:delText>and PowerOn Fusion, the Distribution Management System (</w:delText>
        </w:r>
      </w:del>
      <w:ins w:id="307" w:author="Elizabeth Ryan" w:date="2018-11-05T11:49:00Z">
        <w:r w:rsidR="008A25A8">
          <w:rPr>
            <w:lang w:val="en-US" w:eastAsia="en-US"/>
          </w:rPr>
          <w:t xml:space="preserve">the </w:t>
        </w:r>
      </w:ins>
      <w:r>
        <w:rPr>
          <w:lang w:val="en-US" w:eastAsia="en-US"/>
        </w:rPr>
        <w:t>DMS</w:t>
      </w:r>
      <w:del w:id="308" w:author="Elizabeth Ryan" w:date="2018-11-05T11:49:00Z">
        <w:r w:rsidDel="008A25A8">
          <w:rPr>
            <w:lang w:val="en-US" w:eastAsia="en-US"/>
          </w:rPr>
          <w:delText>)</w:delText>
        </w:r>
      </w:del>
      <w:r>
        <w:rPr>
          <w:lang w:val="en-US" w:eastAsia="en-US"/>
        </w:rPr>
        <w:t>.</w:t>
      </w:r>
    </w:p>
    <w:p w14:paraId="2407A2B7" w14:textId="5AB20C2C" w:rsidR="00125DB2" w:rsidRDefault="0004664B" w:rsidP="000A5E6A">
      <w:pPr>
        <w:pStyle w:val="DocumentText10pt"/>
        <w:jc w:val="center"/>
      </w:pPr>
      <w:r>
        <w:object w:dxaOrig="11745" w:dyaOrig="10457" w14:anchorId="79836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pt;height:354.55pt" o:ole="">
            <v:imagedata r:id="rId18" o:title=""/>
          </v:shape>
          <o:OLEObject Type="Embed" ProgID="Visio.Drawing.11" ShapeID="_x0000_i1025" DrawAspect="Content" ObjectID="_1606549250" r:id="rId19"/>
        </w:object>
      </w:r>
      <w:r w:rsidDel="0004664B">
        <w:t xml:space="preserve"> </w:t>
      </w:r>
    </w:p>
    <w:p w14:paraId="53D6D449" w14:textId="61DFB600" w:rsidR="000A5E6A" w:rsidRPr="000A5E6A" w:rsidRDefault="000A5E6A" w:rsidP="000A5E6A">
      <w:pPr>
        <w:pStyle w:val="Caption"/>
        <w:jc w:val="center"/>
        <w:rPr>
          <w:rFonts w:ascii="Century Gothic" w:hAnsi="Century Gothic"/>
          <w:lang w:val="en-US" w:eastAsia="en-US"/>
        </w:rPr>
      </w:pPr>
      <w:r w:rsidRPr="000A5E6A">
        <w:rPr>
          <w:rFonts w:ascii="Century Gothic" w:hAnsi="Century Gothic"/>
        </w:rPr>
        <w:t xml:space="preserve">Figure </w:t>
      </w:r>
      <w:r w:rsidRPr="000A5E6A">
        <w:rPr>
          <w:rFonts w:ascii="Century Gothic" w:hAnsi="Century Gothic"/>
        </w:rPr>
        <w:fldChar w:fldCharType="begin"/>
      </w:r>
      <w:r w:rsidRPr="000A5E6A">
        <w:rPr>
          <w:rFonts w:ascii="Century Gothic" w:hAnsi="Century Gothic"/>
        </w:rPr>
        <w:instrText xml:space="preserve"> SEQ Figure \* ARABIC </w:instrText>
      </w:r>
      <w:r w:rsidRPr="000A5E6A">
        <w:rPr>
          <w:rFonts w:ascii="Century Gothic" w:hAnsi="Century Gothic"/>
        </w:rPr>
        <w:fldChar w:fldCharType="separate"/>
      </w:r>
      <w:r w:rsidR="005E37C1">
        <w:rPr>
          <w:rFonts w:ascii="Century Gothic" w:hAnsi="Century Gothic"/>
          <w:noProof/>
        </w:rPr>
        <w:t>1</w:t>
      </w:r>
      <w:r w:rsidRPr="000A5E6A">
        <w:rPr>
          <w:rFonts w:ascii="Century Gothic" w:hAnsi="Century Gothic"/>
        </w:rPr>
        <w:fldChar w:fldCharType="end"/>
      </w:r>
    </w:p>
    <w:p w14:paraId="62708E21" w14:textId="77777777" w:rsidR="003758CE" w:rsidRDefault="003758CE" w:rsidP="003758CE">
      <w:pPr>
        <w:pStyle w:val="Heading3"/>
        <w:rPr>
          <w:ins w:id="309" w:author="Elizabeth Ryan" w:date="2018-11-08T08:52:00Z"/>
          <w:lang w:val="en-US"/>
        </w:rPr>
        <w:sectPr w:rsidR="003758CE" w:rsidSect="009F251C">
          <w:pgSz w:w="11906" w:h="16838"/>
          <w:pgMar w:top="1440" w:right="930" w:bottom="1412" w:left="1440" w:header="709" w:footer="0" w:gutter="0"/>
          <w:cols w:space="708"/>
          <w:docGrid w:linePitch="360"/>
        </w:sectPr>
      </w:pPr>
    </w:p>
    <w:p w14:paraId="0ECA58F3" w14:textId="69E6B497" w:rsidR="003758CE" w:rsidRDefault="003758CE" w:rsidP="003758CE">
      <w:pPr>
        <w:pStyle w:val="Heading3"/>
        <w:rPr>
          <w:ins w:id="310" w:author="Elizabeth Ryan" w:date="2018-11-08T08:52:00Z"/>
          <w:lang w:val="en-US"/>
        </w:rPr>
      </w:pPr>
      <w:bookmarkStart w:id="311" w:name="_Toc529434268"/>
      <w:ins w:id="312" w:author="Elizabeth Ryan" w:date="2018-11-08T08:52:00Z">
        <w:r>
          <w:rPr>
            <w:lang w:val="en-US"/>
          </w:rPr>
          <w:lastRenderedPageBreak/>
          <w:t>Releases</w:t>
        </w:r>
        <w:bookmarkEnd w:id="311"/>
      </w:ins>
    </w:p>
    <w:p w14:paraId="1309614E" w14:textId="0FC44218" w:rsidR="003758CE" w:rsidRDefault="003758CE">
      <w:pPr>
        <w:pStyle w:val="DocumentText10pt"/>
        <w:rPr>
          <w:ins w:id="313" w:author="Elizabeth Ryan" w:date="2018-11-08T08:52:00Z"/>
          <w:lang w:val="en-US"/>
        </w:rPr>
        <w:pPrChange w:id="314" w:author="Elizabeth Ryan" w:date="2018-11-08T08:52:00Z">
          <w:pPr>
            <w:pStyle w:val="Heading3"/>
          </w:pPr>
        </w:pPrChange>
      </w:pPr>
      <w:ins w:id="315" w:author="Elizabeth Ryan" w:date="2018-11-08T08:52:00Z">
        <w:r>
          <w:rPr>
            <w:lang w:val="en-US" w:eastAsia="en-US"/>
          </w:rPr>
          <w:t>The delivery of the integration has b</w:t>
        </w:r>
        <w:r w:rsidR="00CE5433">
          <w:rPr>
            <w:lang w:val="en-US" w:eastAsia="en-US"/>
          </w:rPr>
          <w:t xml:space="preserve">een split across the two EDNAR </w:t>
        </w:r>
      </w:ins>
      <w:ins w:id="316" w:author="Elizabeth Ryan" w:date="2018-11-08T09:58:00Z">
        <w:r w:rsidR="00CE5433">
          <w:rPr>
            <w:lang w:val="en-US" w:eastAsia="en-US"/>
          </w:rPr>
          <w:t>R</w:t>
        </w:r>
      </w:ins>
      <w:ins w:id="317" w:author="Elizabeth Ryan" w:date="2018-11-08T08:52:00Z">
        <w:r>
          <w:rPr>
            <w:lang w:val="en-US" w:eastAsia="en-US"/>
          </w:rPr>
          <w:t>eleases as follows</w:t>
        </w:r>
      </w:ins>
      <w:ins w:id="318" w:author="Elizabeth Ryan" w:date="2018-11-08T09:59:00Z">
        <w:r w:rsidR="00CE5433">
          <w:rPr>
            <w:rStyle w:val="FootnoteReference"/>
            <w:lang w:val="en-US" w:eastAsia="en-US"/>
          </w:rPr>
          <w:footnoteReference w:id="1"/>
        </w:r>
      </w:ins>
      <w:ins w:id="321" w:author="Elizabeth Ryan" w:date="2018-11-08T08:52:00Z">
        <w:r>
          <w:rPr>
            <w:lang w:val="en-US" w:eastAsia="en-US"/>
          </w:rPr>
          <w:t>:</w:t>
        </w:r>
      </w:ins>
    </w:p>
    <w:tbl>
      <w:tblPr>
        <w:tblStyle w:val="TableGrid1"/>
        <w:tblW w:w="0" w:type="auto"/>
        <w:tblInd w:w="108" w:type="dxa"/>
        <w:tblLook w:val="04A0" w:firstRow="1" w:lastRow="0" w:firstColumn="1" w:lastColumn="0" w:noHBand="0" w:noVBand="1"/>
        <w:tblPrChange w:id="322" w:author="Elizabeth Ryan" w:date="2018-11-08T09:12:00Z">
          <w:tblPr>
            <w:tblStyle w:val="TableGrid1"/>
            <w:tblW w:w="0" w:type="auto"/>
            <w:tblInd w:w="108" w:type="dxa"/>
            <w:tblLook w:val="04A0" w:firstRow="1" w:lastRow="0" w:firstColumn="1" w:lastColumn="0" w:noHBand="0" w:noVBand="1"/>
          </w:tblPr>
        </w:tblPrChange>
      </w:tblPr>
      <w:tblGrid>
        <w:gridCol w:w="2694"/>
        <w:gridCol w:w="1417"/>
        <w:gridCol w:w="4111"/>
        <w:tblGridChange w:id="323">
          <w:tblGrid>
            <w:gridCol w:w="1418"/>
            <w:gridCol w:w="1276"/>
            <w:gridCol w:w="708"/>
            <w:gridCol w:w="709"/>
            <w:gridCol w:w="709"/>
            <w:gridCol w:w="425"/>
            <w:gridCol w:w="2977"/>
          </w:tblGrid>
        </w:tblGridChange>
      </w:tblGrid>
      <w:tr w:rsidR="003758CE" w:rsidRPr="003758CE" w14:paraId="520374FA" w14:textId="77777777" w:rsidTr="00247237">
        <w:trPr>
          <w:tblHeader/>
          <w:ins w:id="324" w:author="Elizabeth Ryan" w:date="2018-11-08T08:53:00Z"/>
          <w:trPrChange w:id="325" w:author="Elizabeth Ryan" w:date="2018-11-08T09:12:00Z">
            <w:trPr>
              <w:gridAfter w:val="0"/>
              <w:tblHeader/>
            </w:trPr>
          </w:trPrChange>
        </w:trPr>
        <w:tc>
          <w:tcPr>
            <w:tcW w:w="2694" w:type="dxa"/>
            <w:shd w:val="clear" w:color="auto" w:fill="D9D9D9" w:themeFill="background1" w:themeFillShade="D9"/>
            <w:tcPrChange w:id="326" w:author="Elizabeth Ryan" w:date="2018-11-08T09:12:00Z">
              <w:tcPr>
                <w:tcW w:w="1418" w:type="dxa"/>
                <w:shd w:val="clear" w:color="auto" w:fill="D9D9D9" w:themeFill="background1" w:themeFillShade="D9"/>
              </w:tcPr>
            </w:tcPrChange>
          </w:tcPr>
          <w:p w14:paraId="0BE46FD9" w14:textId="3282099D" w:rsidR="003758CE" w:rsidRPr="003758CE" w:rsidRDefault="003758CE" w:rsidP="003758CE">
            <w:pPr>
              <w:pStyle w:val="DocumentText10pt"/>
              <w:rPr>
                <w:ins w:id="327" w:author="Elizabeth Ryan" w:date="2018-11-08T08:53:00Z"/>
                <w:b/>
                <w:lang w:val="en-US" w:eastAsia="en-US"/>
                <w:rPrChange w:id="328" w:author="Elizabeth Ryan" w:date="2018-11-08T08:53:00Z">
                  <w:rPr>
                    <w:ins w:id="329" w:author="Elizabeth Ryan" w:date="2018-11-08T08:53:00Z"/>
                    <w:lang w:val="en-US" w:eastAsia="en-US"/>
                  </w:rPr>
                </w:rPrChange>
              </w:rPr>
            </w:pPr>
            <w:ins w:id="330" w:author="Elizabeth Ryan" w:date="2018-11-08T08:53:00Z">
              <w:r w:rsidRPr="003758CE">
                <w:rPr>
                  <w:b/>
                  <w:lang w:val="en-US" w:eastAsia="en-US"/>
                  <w:rPrChange w:id="331" w:author="Elizabeth Ryan" w:date="2018-11-08T08:53:00Z">
                    <w:rPr>
                      <w:lang w:val="en-US" w:eastAsia="en-US"/>
                    </w:rPr>
                  </w:rPrChange>
                </w:rPr>
                <w:t>Integration</w:t>
              </w:r>
            </w:ins>
          </w:p>
        </w:tc>
        <w:tc>
          <w:tcPr>
            <w:tcW w:w="1417" w:type="dxa"/>
            <w:shd w:val="clear" w:color="auto" w:fill="D9D9D9" w:themeFill="background1" w:themeFillShade="D9"/>
            <w:tcPrChange w:id="332" w:author="Elizabeth Ryan" w:date="2018-11-08T09:12:00Z">
              <w:tcPr>
                <w:tcW w:w="1984" w:type="dxa"/>
                <w:gridSpan w:val="2"/>
                <w:shd w:val="clear" w:color="auto" w:fill="D9D9D9" w:themeFill="background1" w:themeFillShade="D9"/>
              </w:tcPr>
            </w:tcPrChange>
          </w:tcPr>
          <w:p w14:paraId="55A37CD8" w14:textId="41B7A8F2" w:rsidR="003758CE" w:rsidRPr="003758CE" w:rsidRDefault="003758CE" w:rsidP="003758CE">
            <w:pPr>
              <w:pStyle w:val="DocumentText10pt"/>
              <w:rPr>
                <w:ins w:id="333" w:author="Elizabeth Ryan" w:date="2018-11-08T08:53:00Z"/>
                <w:b/>
                <w:lang w:val="en-US" w:eastAsia="en-US"/>
                <w:rPrChange w:id="334" w:author="Elizabeth Ryan" w:date="2018-11-08T08:53:00Z">
                  <w:rPr>
                    <w:ins w:id="335" w:author="Elizabeth Ryan" w:date="2018-11-08T08:53:00Z"/>
                    <w:lang w:val="en-US" w:eastAsia="en-US"/>
                  </w:rPr>
                </w:rPrChange>
              </w:rPr>
            </w:pPr>
            <w:ins w:id="336" w:author="Elizabeth Ryan" w:date="2018-11-08T08:53:00Z">
              <w:r w:rsidRPr="003758CE">
                <w:rPr>
                  <w:b/>
                  <w:lang w:val="en-US" w:eastAsia="en-US"/>
                  <w:rPrChange w:id="337" w:author="Elizabeth Ryan" w:date="2018-11-08T08:53:00Z">
                    <w:rPr>
                      <w:lang w:val="en-US" w:eastAsia="en-US"/>
                    </w:rPr>
                  </w:rPrChange>
                </w:rPr>
                <w:t>Release</w:t>
              </w:r>
            </w:ins>
          </w:p>
        </w:tc>
        <w:tc>
          <w:tcPr>
            <w:tcW w:w="4111" w:type="dxa"/>
            <w:shd w:val="clear" w:color="auto" w:fill="D9D9D9" w:themeFill="background1" w:themeFillShade="D9"/>
            <w:tcPrChange w:id="338" w:author="Elizabeth Ryan" w:date="2018-11-08T09:12:00Z">
              <w:tcPr>
                <w:tcW w:w="1418" w:type="dxa"/>
                <w:gridSpan w:val="2"/>
                <w:shd w:val="clear" w:color="auto" w:fill="D9D9D9" w:themeFill="background1" w:themeFillShade="D9"/>
              </w:tcPr>
            </w:tcPrChange>
          </w:tcPr>
          <w:p w14:paraId="7BF96054" w14:textId="3DD92EBF" w:rsidR="003758CE" w:rsidRPr="003758CE" w:rsidRDefault="003758CE" w:rsidP="003758CE">
            <w:pPr>
              <w:pStyle w:val="DocumentText10pt"/>
              <w:rPr>
                <w:ins w:id="339" w:author="Elizabeth Ryan" w:date="2018-11-08T08:53:00Z"/>
                <w:b/>
                <w:lang w:val="en-US" w:eastAsia="en-US"/>
                <w:rPrChange w:id="340" w:author="Elizabeth Ryan" w:date="2018-11-08T08:53:00Z">
                  <w:rPr>
                    <w:ins w:id="341" w:author="Elizabeth Ryan" w:date="2018-11-08T08:53:00Z"/>
                    <w:lang w:val="en-US" w:eastAsia="en-US"/>
                  </w:rPr>
                </w:rPrChange>
              </w:rPr>
            </w:pPr>
            <w:ins w:id="342" w:author="Elizabeth Ryan" w:date="2018-11-08T08:53:00Z">
              <w:r w:rsidRPr="003758CE">
                <w:rPr>
                  <w:b/>
                  <w:lang w:val="en-US" w:eastAsia="en-US"/>
                  <w:rPrChange w:id="343" w:author="Elizabeth Ryan" w:date="2018-11-08T08:53:00Z">
                    <w:rPr>
                      <w:lang w:val="en-US" w:eastAsia="en-US"/>
                    </w:rPr>
                  </w:rPrChange>
                </w:rPr>
                <w:t>Comment</w:t>
              </w:r>
            </w:ins>
          </w:p>
        </w:tc>
      </w:tr>
      <w:tr w:rsidR="003758CE" w14:paraId="4A6BBAF2" w14:textId="77777777" w:rsidTr="00247237">
        <w:trPr>
          <w:ins w:id="344" w:author="Elizabeth Ryan" w:date="2018-11-08T08:53:00Z"/>
          <w:trPrChange w:id="345" w:author="Elizabeth Ryan" w:date="2018-11-08T09:12:00Z">
            <w:trPr>
              <w:gridAfter w:val="0"/>
            </w:trPr>
          </w:trPrChange>
        </w:trPr>
        <w:tc>
          <w:tcPr>
            <w:tcW w:w="2694" w:type="dxa"/>
            <w:tcPrChange w:id="346" w:author="Elizabeth Ryan" w:date="2018-11-08T09:12:00Z">
              <w:tcPr>
                <w:tcW w:w="1418" w:type="dxa"/>
              </w:tcPr>
            </w:tcPrChange>
          </w:tcPr>
          <w:p w14:paraId="69AB8032" w14:textId="0E1E713C" w:rsidR="003758CE" w:rsidRDefault="003758CE" w:rsidP="003758CE">
            <w:pPr>
              <w:pStyle w:val="DocumentText10pt"/>
              <w:rPr>
                <w:ins w:id="347" w:author="Elizabeth Ryan" w:date="2018-11-08T08:53:00Z"/>
                <w:sz w:val="16"/>
                <w:szCs w:val="16"/>
              </w:rPr>
            </w:pPr>
            <w:ins w:id="348" w:author="Elizabeth Ryan" w:date="2018-11-08T08:54:00Z">
              <w:r>
                <w:rPr>
                  <w:sz w:val="16"/>
                  <w:szCs w:val="16"/>
                </w:rPr>
                <w:t>EDNAR custom pdf</w:t>
              </w:r>
            </w:ins>
          </w:p>
        </w:tc>
        <w:tc>
          <w:tcPr>
            <w:tcW w:w="1417" w:type="dxa"/>
            <w:tcPrChange w:id="349" w:author="Elizabeth Ryan" w:date="2018-11-08T09:12:00Z">
              <w:tcPr>
                <w:tcW w:w="1984" w:type="dxa"/>
                <w:gridSpan w:val="2"/>
              </w:tcPr>
            </w:tcPrChange>
          </w:tcPr>
          <w:p w14:paraId="7361F526" w14:textId="40EAB774" w:rsidR="003758CE" w:rsidRDefault="003758CE" w:rsidP="003758CE">
            <w:pPr>
              <w:pStyle w:val="DocumentText10pt"/>
              <w:rPr>
                <w:ins w:id="350" w:author="Elizabeth Ryan" w:date="2018-11-08T08:53:00Z"/>
                <w:sz w:val="16"/>
                <w:szCs w:val="16"/>
              </w:rPr>
            </w:pPr>
            <w:ins w:id="351" w:author="Elizabeth Ryan" w:date="2018-11-08T08:54:00Z">
              <w:r>
                <w:rPr>
                  <w:sz w:val="16"/>
                  <w:szCs w:val="16"/>
                </w:rPr>
                <w:t>Release 1</w:t>
              </w:r>
            </w:ins>
          </w:p>
        </w:tc>
        <w:tc>
          <w:tcPr>
            <w:tcW w:w="4111" w:type="dxa"/>
            <w:tcPrChange w:id="352" w:author="Elizabeth Ryan" w:date="2018-11-08T09:12:00Z">
              <w:tcPr>
                <w:tcW w:w="1418" w:type="dxa"/>
                <w:gridSpan w:val="2"/>
              </w:tcPr>
            </w:tcPrChange>
          </w:tcPr>
          <w:p w14:paraId="10069DBB" w14:textId="37A3BB53" w:rsidR="003758CE" w:rsidRDefault="003758CE" w:rsidP="003758CE">
            <w:pPr>
              <w:pStyle w:val="DocumentText10pt"/>
              <w:rPr>
                <w:ins w:id="353" w:author="Elizabeth Ryan" w:date="2018-11-08T08:53:00Z"/>
                <w:sz w:val="16"/>
                <w:szCs w:val="16"/>
              </w:rPr>
            </w:pPr>
            <w:ins w:id="354" w:author="Elizabeth Ryan" w:date="2018-11-08T08:54:00Z">
              <w:r>
                <w:rPr>
                  <w:sz w:val="16"/>
                  <w:szCs w:val="16"/>
                </w:rPr>
                <w:t>Required for System Control to easily access NAR’s for basic REFCL jobs</w:t>
              </w:r>
            </w:ins>
          </w:p>
        </w:tc>
      </w:tr>
      <w:tr w:rsidR="003758CE" w14:paraId="5BC0E43F" w14:textId="77777777" w:rsidTr="00247237">
        <w:trPr>
          <w:ins w:id="355" w:author="Elizabeth Ryan" w:date="2018-11-08T08:55:00Z"/>
        </w:trPr>
        <w:tc>
          <w:tcPr>
            <w:tcW w:w="2694" w:type="dxa"/>
            <w:tcPrChange w:id="356" w:author="Elizabeth Ryan" w:date="2018-11-08T09:12:00Z">
              <w:tcPr>
                <w:tcW w:w="3402" w:type="dxa"/>
                <w:gridSpan w:val="3"/>
              </w:tcPr>
            </w:tcPrChange>
          </w:tcPr>
          <w:p w14:paraId="7A171D97" w14:textId="12013941" w:rsidR="003758CE" w:rsidRDefault="003758CE" w:rsidP="003758CE">
            <w:pPr>
              <w:pStyle w:val="DocumentText10pt"/>
              <w:rPr>
                <w:ins w:id="357" w:author="Elizabeth Ryan" w:date="2018-11-08T08:55:00Z"/>
                <w:sz w:val="16"/>
                <w:szCs w:val="16"/>
              </w:rPr>
            </w:pPr>
            <w:ins w:id="358" w:author="Elizabeth Ryan" w:date="2018-11-08T08:58:00Z">
              <w:r>
                <w:rPr>
                  <w:sz w:val="16"/>
                  <w:szCs w:val="16"/>
                </w:rPr>
                <w:t>Create Schedule</w:t>
              </w:r>
            </w:ins>
          </w:p>
        </w:tc>
        <w:tc>
          <w:tcPr>
            <w:tcW w:w="1417" w:type="dxa"/>
            <w:tcPrChange w:id="359" w:author="Elizabeth Ryan" w:date="2018-11-08T09:12:00Z">
              <w:tcPr>
                <w:tcW w:w="1843" w:type="dxa"/>
                <w:gridSpan w:val="3"/>
              </w:tcPr>
            </w:tcPrChange>
          </w:tcPr>
          <w:p w14:paraId="63D723FD" w14:textId="58896C35" w:rsidR="003758CE" w:rsidRDefault="003758CE" w:rsidP="003758CE">
            <w:pPr>
              <w:pStyle w:val="DocumentText10pt"/>
              <w:rPr>
                <w:ins w:id="360" w:author="Elizabeth Ryan" w:date="2018-11-08T08:55:00Z"/>
                <w:sz w:val="16"/>
                <w:szCs w:val="16"/>
              </w:rPr>
            </w:pPr>
            <w:ins w:id="361" w:author="Elizabeth Ryan" w:date="2018-11-08T08:58:00Z">
              <w:r>
                <w:rPr>
                  <w:sz w:val="16"/>
                  <w:szCs w:val="16"/>
                </w:rPr>
                <w:t>Release 1</w:t>
              </w:r>
            </w:ins>
          </w:p>
        </w:tc>
        <w:tc>
          <w:tcPr>
            <w:tcW w:w="4111" w:type="dxa"/>
            <w:tcPrChange w:id="362" w:author="Elizabeth Ryan" w:date="2018-11-08T09:12:00Z">
              <w:tcPr>
                <w:tcW w:w="2977" w:type="dxa"/>
              </w:tcPr>
            </w:tcPrChange>
          </w:tcPr>
          <w:p w14:paraId="4F8C7DBF" w14:textId="00B7648D" w:rsidR="003758CE" w:rsidRDefault="003758CE" w:rsidP="003758CE">
            <w:pPr>
              <w:pStyle w:val="DocumentText10pt"/>
              <w:rPr>
                <w:ins w:id="363" w:author="Elizabeth Ryan" w:date="2018-11-08T08:55:00Z"/>
                <w:sz w:val="16"/>
                <w:szCs w:val="16"/>
              </w:rPr>
            </w:pPr>
            <w:ins w:id="364" w:author="Elizabeth Ryan" w:date="2018-11-08T08:58:00Z">
              <w:r>
                <w:rPr>
                  <w:sz w:val="16"/>
                  <w:szCs w:val="16"/>
                </w:rPr>
                <w:t>Automatically creates schedule in DMS</w:t>
              </w:r>
            </w:ins>
          </w:p>
        </w:tc>
      </w:tr>
      <w:tr w:rsidR="003758CE" w14:paraId="005785CC" w14:textId="77777777" w:rsidTr="00247237">
        <w:trPr>
          <w:ins w:id="365" w:author="Elizabeth Ryan" w:date="2018-11-08T08:58:00Z"/>
        </w:trPr>
        <w:tc>
          <w:tcPr>
            <w:tcW w:w="2694" w:type="dxa"/>
            <w:tcPrChange w:id="366" w:author="Elizabeth Ryan" w:date="2018-11-08T09:12:00Z">
              <w:tcPr>
                <w:tcW w:w="3402" w:type="dxa"/>
                <w:gridSpan w:val="3"/>
              </w:tcPr>
            </w:tcPrChange>
          </w:tcPr>
          <w:p w14:paraId="3839DF17" w14:textId="38B4874D" w:rsidR="003758CE" w:rsidRDefault="003758CE" w:rsidP="003758CE">
            <w:pPr>
              <w:pStyle w:val="DocumentText10pt"/>
              <w:rPr>
                <w:ins w:id="367" w:author="Elizabeth Ryan" w:date="2018-11-08T08:58:00Z"/>
                <w:sz w:val="16"/>
                <w:szCs w:val="16"/>
              </w:rPr>
            </w:pPr>
            <w:ins w:id="368" w:author="Elizabeth Ryan" w:date="2018-11-08T08:58:00Z">
              <w:r>
                <w:rPr>
                  <w:sz w:val="16"/>
                  <w:szCs w:val="16"/>
                </w:rPr>
                <w:t>Work Package Created</w:t>
              </w:r>
            </w:ins>
          </w:p>
        </w:tc>
        <w:tc>
          <w:tcPr>
            <w:tcW w:w="1417" w:type="dxa"/>
            <w:tcPrChange w:id="369" w:author="Elizabeth Ryan" w:date="2018-11-08T09:12:00Z">
              <w:tcPr>
                <w:tcW w:w="1843" w:type="dxa"/>
                <w:gridSpan w:val="3"/>
              </w:tcPr>
            </w:tcPrChange>
          </w:tcPr>
          <w:p w14:paraId="1F303772" w14:textId="52EB91BA" w:rsidR="003758CE" w:rsidRDefault="003758CE">
            <w:pPr>
              <w:pStyle w:val="DocumentText10pt"/>
              <w:rPr>
                <w:ins w:id="370" w:author="Elizabeth Ryan" w:date="2018-11-08T08:58:00Z"/>
                <w:sz w:val="16"/>
                <w:szCs w:val="16"/>
              </w:rPr>
            </w:pPr>
            <w:ins w:id="371" w:author="Elizabeth Ryan" w:date="2018-11-08T08:59:00Z">
              <w:r>
                <w:rPr>
                  <w:sz w:val="16"/>
                  <w:szCs w:val="16"/>
                </w:rPr>
                <w:t>Release 1</w:t>
              </w:r>
            </w:ins>
          </w:p>
        </w:tc>
        <w:tc>
          <w:tcPr>
            <w:tcW w:w="4111" w:type="dxa"/>
            <w:tcPrChange w:id="372" w:author="Elizabeth Ryan" w:date="2018-11-08T09:12:00Z">
              <w:tcPr>
                <w:tcW w:w="2977" w:type="dxa"/>
              </w:tcPr>
            </w:tcPrChange>
          </w:tcPr>
          <w:p w14:paraId="17CBCBD6" w14:textId="348D980A" w:rsidR="003758CE" w:rsidRDefault="003758CE" w:rsidP="003758CE">
            <w:pPr>
              <w:pStyle w:val="DocumentText10pt"/>
              <w:rPr>
                <w:ins w:id="373" w:author="Elizabeth Ryan" w:date="2018-11-08T08:58:00Z"/>
                <w:sz w:val="16"/>
                <w:szCs w:val="16"/>
              </w:rPr>
            </w:pPr>
            <w:ins w:id="374" w:author="Elizabeth Ryan" w:date="2018-11-08T08:58:00Z">
              <w:r>
                <w:rPr>
                  <w:sz w:val="16"/>
                  <w:szCs w:val="16"/>
                </w:rPr>
                <w:t>DMS provides J number to EDNAR</w:t>
              </w:r>
            </w:ins>
          </w:p>
        </w:tc>
      </w:tr>
      <w:tr w:rsidR="003758CE" w14:paraId="4C8C62CC" w14:textId="77777777" w:rsidTr="00247237">
        <w:trPr>
          <w:ins w:id="375" w:author="Elizabeth Ryan" w:date="2018-11-08T08:59:00Z"/>
        </w:trPr>
        <w:tc>
          <w:tcPr>
            <w:tcW w:w="2694" w:type="dxa"/>
            <w:tcPrChange w:id="376" w:author="Elizabeth Ryan" w:date="2018-11-08T09:12:00Z">
              <w:tcPr>
                <w:tcW w:w="3402" w:type="dxa"/>
                <w:gridSpan w:val="3"/>
              </w:tcPr>
            </w:tcPrChange>
          </w:tcPr>
          <w:p w14:paraId="4B44DF0E" w14:textId="40B6FF0E" w:rsidR="003758CE" w:rsidRDefault="003758CE" w:rsidP="003758CE">
            <w:pPr>
              <w:pStyle w:val="DocumentText10pt"/>
              <w:rPr>
                <w:ins w:id="377" w:author="Elizabeth Ryan" w:date="2018-11-08T08:59:00Z"/>
                <w:sz w:val="16"/>
                <w:szCs w:val="16"/>
              </w:rPr>
            </w:pPr>
            <w:ins w:id="378" w:author="Elizabeth Ryan" w:date="2018-11-08T08:59:00Z">
              <w:r>
                <w:rPr>
                  <w:sz w:val="16"/>
                  <w:szCs w:val="16"/>
                </w:rPr>
                <w:t>Schedule pdf via EDNAR</w:t>
              </w:r>
            </w:ins>
          </w:p>
        </w:tc>
        <w:tc>
          <w:tcPr>
            <w:tcW w:w="1417" w:type="dxa"/>
            <w:tcPrChange w:id="379" w:author="Elizabeth Ryan" w:date="2018-11-08T09:12:00Z">
              <w:tcPr>
                <w:tcW w:w="1843" w:type="dxa"/>
                <w:gridSpan w:val="3"/>
              </w:tcPr>
            </w:tcPrChange>
          </w:tcPr>
          <w:p w14:paraId="2C2DEF2F" w14:textId="3B50B050" w:rsidR="003758CE" w:rsidRDefault="003758CE" w:rsidP="004945C3">
            <w:pPr>
              <w:pStyle w:val="DocumentText10pt"/>
              <w:rPr>
                <w:ins w:id="380" w:author="Elizabeth Ryan" w:date="2018-11-08T08:59:00Z"/>
                <w:sz w:val="16"/>
                <w:szCs w:val="16"/>
              </w:rPr>
              <w:pPrChange w:id="381" w:author="Elizabeth Ryan" w:date="2018-12-17T10:54:00Z">
                <w:pPr>
                  <w:pStyle w:val="DocumentText10pt"/>
                </w:pPr>
              </w:pPrChange>
            </w:pPr>
            <w:ins w:id="382" w:author="Elizabeth Ryan" w:date="2018-11-08T08:59:00Z">
              <w:r>
                <w:rPr>
                  <w:sz w:val="16"/>
                  <w:szCs w:val="16"/>
                </w:rPr>
                <w:t xml:space="preserve">Release </w:t>
              </w:r>
            </w:ins>
            <w:ins w:id="383" w:author="Elizabeth Ryan" w:date="2018-12-17T10:54:00Z">
              <w:r w:rsidR="004945C3">
                <w:rPr>
                  <w:sz w:val="16"/>
                  <w:szCs w:val="16"/>
                </w:rPr>
                <w:t>1</w:t>
              </w:r>
            </w:ins>
          </w:p>
        </w:tc>
        <w:tc>
          <w:tcPr>
            <w:tcW w:w="4111" w:type="dxa"/>
            <w:tcPrChange w:id="384" w:author="Elizabeth Ryan" w:date="2018-11-08T09:12:00Z">
              <w:tcPr>
                <w:tcW w:w="2977" w:type="dxa"/>
              </w:tcPr>
            </w:tcPrChange>
          </w:tcPr>
          <w:p w14:paraId="0EA7826B" w14:textId="77777777" w:rsidR="003758CE" w:rsidRDefault="003758CE" w:rsidP="003758CE">
            <w:pPr>
              <w:pStyle w:val="DocumentText10pt"/>
              <w:rPr>
                <w:ins w:id="385" w:author="Elizabeth Ryan" w:date="2018-11-08T08:59:00Z"/>
                <w:sz w:val="16"/>
                <w:szCs w:val="16"/>
              </w:rPr>
            </w:pPr>
            <w:ins w:id="386" w:author="Elizabeth Ryan" w:date="2018-11-08T08:59:00Z">
              <w:r>
                <w:rPr>
                  <w:sz w:val="16"/>
                  <w:szCs w:val="16"/>
                </w:rPr>
                <w:t>Users are able to access schedule via EDNAR.</w:t>
              </w:r>
            </w:ins>
          </w:p>
          <w:p w14:paraId="793DA268" w14:textId="148D2772" w:rsidR="003758CE" w:rsidRDefault="002D1456" w:rsidP="003758CE">
            <w:pPr>
              <w:pStyle w:val="DocumentText10pt"/>
              <w:rPr>
                <w:ins w:id="387" w:author="Elizabeth Ryan" w:date="2018-11-08T08:59:00Z"/>
                <w:sz w:val="16"/>
                <w:szCs w:val="16"/>
              </w:rPr>
            </w:pPr>
            <w:ins w:id="388" w:author="Elizabeth Ryan" w:date="2018-11-08T09:01:00Z">
              <w:r>
                <w:rPr>
                  <w:sz w:val="16"/>
                  <w:szCs w:val="16"/>
                </w:rPr>
                <w:t xml:space="preserve">It would be preferable if this could be delivered in Release 1 as otherwise the Planners will need to email the final version of </w:t>
              </w:r>
            </w:ins>
            <w:ins w:id="389" w:author="Elizabeth Ryan" w:date="2018-11-08T09:02:00Z">
              <w:r>
                <w:rPr>
                  <w:sz w:val="16"/>
                  <w:szCs w:val="16"/>
                </w:rPr>
                <w:t>the</w:t>
              </w:r>
            </w:ins>
            <w:ins w:id="390" w:author="Elizabeth Ryan" w:date="2018-11-08T09:01:00Z">
              <w:r>
                <w:rPr>
                  <w:sz w:val="16"/>
                  <w:szCs w:val="16"/>
                </w:rPr>
                <w:t xml:space="preserve"> </w:t>
              </w:r>
            </w:ins>
            <w:ins w:id="391" w:author="Elizabeth Ryan" w:date="2018-11-08T09:02:00Z">
              <w:r>
                <w:rPr>
                  <w:sz w:val="16"/>
                  <w:szCs w:val="16"/>
                </w:rPr>
                <w:t xml:space="preserve">switching instructions to the Work Party </w:t>
              </w:r>
            </w:ins>
            <w:ins w:id="392" w:author="Elizabeth Ryan" w:date="2018-11-08T09:12:00Z">
              <w:r w:rsidR="00247237">
                <w:rPr>
                  <w:sz w:val="16"/>
                  <w:szCs w:val="16"/>
                </w:rPr>
                <w:t>for Basic REFCL jobs</w:t>
              </w:r>
            </w:ins>
            <w:ins w:id="393" w:author="Elizabeth Ryan" w:date="2018-11-08T09:19:00Z">
              <w:r w:rsidR="00247237">
                <w:rPr>
                  <w:sz w:val="16"/>
                  <w:szCs w:val="16"/>
                </w:rPr>
                <w:t xml:space="preserve"> as DMS access is very limited.</w:t>
              </w:r>
            </w:ins>
          </w:p>
        </w:tc>
      </w:tr>
      <w:tr w:rsidR="00247237" w14:paraId="641B65C9" w14:textId="77777777" w:rsidTr="00247237">
        <w:trPr>
          <w:ins w:id="394" w:author="Elizabeth Ryan" w:date="2018-11-08T09:12:00Z"/>
        </w:trPr>
        <w:tc>
          <w:tcPr>
            <w:tcW w:w="2694" w:type="dxa"/>
            <w:tcPrChange w:id="395" w:author="Elizabeth Ryan" w:date="2018-11-08T09:12:00Z">
              <w:tcPr>
                <w:tcW w:w="3402" w:type="dxa"/>
                <w:gridSpan w:val="3"/>
              </w:tcPr>
            </w:tcPrChange>
          </w:tcPr>
          <w:p w14:paraId="0D4D27E1" w14:textId="062F0F2B" w:rsidR="00247237" w:rsidRDefault="00247237" w:rsidP="003758CE">
            <w:pPr>
              <w:pStyle w:val="DocumentText10pt"/>
              <w:rPr>
                <w:ins w:id="396" w:author="Elizabeth Ryan" w:date="2018-11-08T09:12:00Z"/>
                <w:sz w:val="16"/>
                <w:szCs w:val="16"/>
              </w:rPr>
            </w:pPr>
            <w:ins w:id="397" w:author="Elizabeth Ryan" w:date="2018-11-08T09:20:00Z">
              <w:r>
                <w:rPr>
                  <w:sz w:val="16"/>
                  <w:szCs w:val="16"/>
                </w:rPr>
                <w:t>Update Sche</w:t>
              </w:r>
              <w:bookmarkStart w:id="398" w:name="_GoBack"/>
              <w:bookmarkEnd w:id="398"/>
              <w:r>
                <w:rPr>
                  <w:sz w:val="16"/>
                  <w:szCs w:val="16"/>
                </w:rPr>
                <w:t>dule</w:t>
              </w:r>
            </w:ins>
          </w:p>
        </w:tc>
        <w:tc>
          <w:tcPr>
            <w:tcW w:w="1417" w:type="dxa"/>
            <w:tcPrChange w:id="399" w:author="Elizabeth Ryan" w:date="2018-11-08T09:12:00Z">
              <w:tcPr>
                <w:tcW w:w="1843" w:type="dxa"/>
                <w:gridSpan w:val="3"/>
              </w:tcPr>
            </w:tcPrChange>
          </w:tcPr>
          <w:p w14:paraId="63FFABA4" w14:textId="68B81E87" w:rsidR="00247237" w:rsidRDefault="00247237" w:rsidP="003758CE">
            <w:pPr>
              <w:pStyle w:val="DocumentText10pt"/>
              <w:rPr>
                <w:ins w:id="400" w:author="Elizabeth Ryan" w:date="2018-11-08T09:12:00Z"/>
                <w:sz w:val="16"/>
                <w:szCs w:val="16"/>
              </w:rPr>
            </w:pPr>
            <w:ins w:id="401" w:author="Elizabeth Ryan" w:date="2018-11-08T09:20:00Z">
              <w:r>
                <w:rPr>
                  <w:sz w:val="16"/>
                  <w:szCs w:val="16"/>
                </w:rPr>
                <w:t>Release 2</w:t>
              </w:r>
            </w:ins>
          </w:p>
        </w:tc>
        <w:tc>
          <w:tcPr>
            <w:tcW w:w="4111" w:type="dxa"/>
            <w:tcPrChange w:id="402" w:author="Elizabeth Ryan" w:date="2018-11-08T09:12:00Z">
              <w:tcPr>
                <w:tcW w:w="2977" w:type="dxa"/>
              </w:tcPr>
            </w:tcPrChange>
          </w:tcPr>
          <w:p w14:paraId="19D0A23D" w14:textId="77777777" w:rsidR="00247237" w:rsidRDefault="009F5A2B" w:rsidP="003758CE">
            <w:pPr>
              <w:pStyle w:val="DocumentText10pt"/>
              <w:rPr>
                <w:ins w:id="403" w:author="Elizabeth Ryan" w:date="2018-11-08T09:23:00Z"/>
                <w:sz w:val="16"/>
                <w:szCs w:val="16"/>
              </w:rPr>
            </w:pPr>
            <w:ins w:id="404" w:author="Elizabeth Ryan" w:date="2018-11-08T09:20:00Z">
              <w:r>
                <w:rPr>
                  <w:sz w:val="16"/>
                  <w:szCs w:val="16"/>
                </w:rPr>
                <w:t>Allows changes in header data to be updated from EDNAR to DMS.</w:t>
              </w:r>
            </w:ins>
          </w:p>
          <w:p w14:paraId="41338E89" w14:textId="669BBE3D" w:rsidR="009F5A2B" w:rsidRDefault="009F5A2B" w:rsidP="003758CE">
            <w:pPr>
              <w:pStyle w:val="DocumentText10pt"/>
              <w:rPr>
                <w:ins w:id="405" w:author="Elizabeth Ryan" w:date="2018-11-08T09:20:00Z"/>
                <w:sz w:val="16"/>
                <w:szCs w:val="16"/>
              </w:rPr>
            </w:pPr>
            <w:ins w:id="406" w:author="Elizabeth Ryan" w:date="2018-11-08T09:24:00Z">
              <w:r>
                <w:rPr>
                  <w:sz w:val="16"/>
                  <w:szCs w:val="16"/>
                </w:rPr>
                <w:t xml:space="preserve">Release 1 – data in the DMS schedule header fields could </w:t>
              </w:r>
            </w:ins>
            <w:ins w:id="407" w:author="Elizabeth Ryan" w:date="2018-11-08T09:26:00Z">
              <w:r w:rsidR="00F95410">
                <w:rPr>
                  <w:sz w:val="16"/>
                  <w:szCs w:val="16"/>
                </w:rPr>
                <w:t>get</w:t>
              </w:r>
            </w:ins>
            <w:ins w:id="408" w:author="Elizabeth Ryan" w:date="2018-11-08T09:24:00Z">
              <w:r>
                <w:rPr>
                  <w:sz w:val="16"/>
                  <w:szCs w:val="16"/>
                </w:rPr>
                <w:t xml:space="preserve"> out of synch</w:t>
              </w:r>
            </w:ins>
            <w:ins w:id="409" w:author="Elizabeth Ryan" w:date="2018-11-08T09:26:00Z">
              <w:r w:rsidR="00F95410">
                <w:rPr>
                  <w:sz w:val="16"/>
                  <w:szCs w:val="16"/>
                </w:rPr>
                <w:t xml:space="preserve"> with EDNAR</w:t>
              </w:r>
            </w:ins>
            <w:ins w:id="410" w:author="Elizabeth Ryan" w:date="2018-11-08T09:24:00Z">
              <w:r>
                <w:rPr>
                  <w:sz w:val="16"/>
                  <w:szCs w:val="16"/>
                </w:rPr>
                <w:t xml:space="preserve"> (unless manually updated).</w:t>
              </w:r>
            </w:ins>
          </w:p>
          <w:p w14:paraId="6268A8AA" w14:textId="7D8A1451" w:rsidR="009F5A2B" w:rsidRDefault="009F5A2B" w:rsidP="003758CE">
            <w:pPr>
              <w:pStyle w:val="DocumentText10pt"/>
              <w:rPr>
                <w:ins w:id="411" w:author="Elizabeth Ryan" w:date="2018-11-08T09:12:00Z"/>
                <w:sz w:val="16"/>
                <w:szCs w:val="16"/>
              </w:rPr>
            </w:pPr>
          </w:p>
        </w:tc>
      </w:tr>
      <w:tr w:rsidR="00247237" w14:paraId="09576B1F" w14:textId="77777777" w:rsidTr="00247237">
        <w:trPr>
          <w:ins w:id="412" w:author="Elizabeth Ryan" w:date="2018-11-08T09:20:00Z"/>
        </w:trPr>
        <w:tc>
          <w:tcPr>
            <w:tcW w:w="2694" w:type="dxa"/>
          </w:tcPr>
          <w:p w14:paraId="4BFC6227" w14:textId="73ECBE39" w:rsidR="00247237" w:rsidRDefault="00247237" w:rsidP="003758CE">
            <w:pPr>
              <w:pStyle w:val="DocumentText10pt"/>
              <w:rPr>
                <w:ins w:id="413" w:author="Elizabeth Ryan" w:date="2018-11-08T09:20:00Z"/>
                <w:sz w:val="16"/>
                <w:szCs w:val="16"/>
              </w:rPr>
            </w:pPr>
            <w:ins w:id="414" w:author="Elizabeth Ryan" w:date="2018-11-08T09:20:00Z">
              <w:r>
                <w:rPr>
                  <w:sz w:val="16"/>
                  <w:szCs w:val="16"/>
                </w:rPr>
                <w:t>Work Package Updated</w:t>
              </w:r>
            </w:ins>
          </w:p>
        </w:tc>
        <w:tc>
          <w:tcPr>
            <w:tcW w:w="1417" w:type="dxa"/>
          </w:tcPr>
          <w:p w14:paraId="2C4E5107" w14:textId="7A781D59" w:rsidR="00247237" w:rsidRDefault="00247237" w:rsidP="003758CE">
            <w:pPr>
              <w:pStyle w:val="DocumentText10pt"/>
              <w:rPr>
                <w:ins w:id="415" w:author="Elizabeth Ryan" w:date="2018-11-08T09:20:00Z"/>
                <w:sz w:val="16"/>
                <w:szCs w:val="16"/>
              </w:rPr>
            </w:pPr>
            <w:ins w:id="416" w:author="Elizabeth Ryan" w:date="2018-11-08T09:20:00Z">
              <w:r>
                <w:rPr>
                  <w:sz w:val="16"/>
                  <w:szCs w:val="16"/>
                </w:rPr>
                <w:t>Release 2</w:t>
              </w:r>
            </w:ins>
          </w:p>
        </w:tc>
        <w:tc>
          <w:tcPr>
            <w:tcW w:w="4111" w:type="dxa"/>
          </w:tcPr>
          <w:p w14:paraId="353A5F2A" w14:textId="77777777" w:rsidR="00247237" w:rsidRDefault="009F5A2B" w:rsidP="003758CE">
            <w:pPr>
              <w:pStyle w:val="DocumentText10pt"/>
              <w:rPr>
                <w:ins w:id="417" w:author="Elizabeth Ryan" w:date="2018-11-08T09:23:00Z"/>
                <w:sz w:val="16"/>
                <w:szCs w:val="16"/>
              </w:rPr>
            </w:pPr>
            <w:ins w:id="418" w:author="Elizabeth Ryan" w:date="2018-11-08T09:20:00Z">
              <w:r>
                <w:rPr>
                  <w:sz w:val="16"/>
                  <w:szCs w:val="16"/>
                </w:rPr>
                <w:t>Allows Schedule status and S number to be updated to EDNAR</w:t>
              </w:r>
            </w:ins>
            <w:ins w:id="419" w:author="Elizabeth Ryan" w:date="2018-11-08T09:23:00Z">
              <w:r>
                <w:rPr>
                  <w:sz w:val="16"/>
                  <w:szCs w:val="16"/>
                </w:rPr>
                <w:t>.</w:t>
              </w:r>
            </w:ins>
          </w:p>
          <w:p w14:paraId="538751BC" w14:textId="1816E3F3" w:rsidR="009F5A2B" w:rsidRDefault="009F5A2B" w:rsidP="003758CE">
            <w:pPr>
              <w:pStyle w:val="DocumentText10pt"/>
              <w:rPr>
                <w:ins w:id="420" w:author="Elizabeth Ryan" w:date="2018-11-08T09:20:00Z"/>
                <w:sz w:val="16"/>
                <w:szCs w:val="16"/>
              </w:rPr>
            </w:pPr>
            <w:ins w:id="421" w:author="Elizabeth Ryan" w:date="2018-11-08T09:23:00Z">
              <w:r>
                <w:rPr>
                  <w:sz w:val="16"/>
                  <w:szCs w:val="16"/>
                </w:rPr>
                <w:t>Release 1 – work around required to allow business to manually complete the NAR and manually input the “S” number into EDNAR.</w:t>
              </w:r>
            </w:ins>
          </w:p>
        </w:tc>
      </w:tr>
    </w:tbl>
    <w:p w14:paraId="47637C1E" w14:textId="337F2523" w:rsidR="00F2737E" w:rsidRDefault="00F2737E">
      <w:pPr>
        <w:pStyle w:val="ListBullet"/>
        <w:numPr>
          <w:ilvl w:val="0"/>
          <w:numId w:val="0"/>
        </w:numPr>
        <w:rPr>
          <w:ins w:id="422" w:author="Elizabeth Ryan" w:date="2018-12-11T14:38:00Z"/>
        </w:rPr>
        <w:pPrChange w:id="423" w:author="Elizabeth Ryan" w:date="2018-12-11T14:38:00Z">
          <w:pPr>
            <w:pStyle w:val="Heading2"/>
          </w:pPr>
        </w:pPrChange>
      </w:pPr>
      <w:bookmarkStart w:id="424" w:name="_Toc529434269"/>
      <w:ins w:id="425" w:author="Elizabeth Ryan" w:date="2018-12-11T14:38:00Z">
        <w:r>
          <w:t xml:space="preserve">Note: the S number is generated when a schedule is moved to </w:t>
        </w:r>
      </w:ins>
      <w:ins w:id="426" w:author="Elizabeth Ryan" w:date="2018-12-11T14:39:00Z">
        <w:r>
          <w:t>“Approved”</w:t>
        </w:r>
      </w:ins>
    </w:p>
    <w:p w14:paraId="059FA5B9" w14:textId="5E0FEEBB" w:rsidR="0004664B" w:rsidRDefault="00FC0F59" w:rsidP="00BB3B14">
      <w:pPr>
        <w:pStyle w:val="Heading2"/>
      </w:pPr>
      <w:r>
        <w:t>Constrain</w:t>
      </w:r>
      <w:r w:rsidR="0004664B">
        <w:t>ts</w:t>
      </w:r>
      <w:bookmarkEnd w:id="424"/>
    </w:p>
    <w:p w14:paraId="58A554EA" w14:textId="30DF92BF" w:rsidR="0004664B" w:rsidRPr="00AC225B" w:rsidRDefault="0004664B" w:rsidP="00921CC8">
      <w:pPr>
        <w:pStyle w:val="ListBullet"/>
        <w:numPr>
          <w:ilvl w:val="0"/>
          <w:numId w:val="0"/>
        </w:numPr>
        <w:rPr>
          <w:szCs w:val="20"/>
        </w:rPr>
      </w:pPr>
      <w:r>
        <w:rPr>
          <w:bCs/>
          <w:szCs w:val="20"/>
        </w:rPr>
        <w:t>Integration requirements may be constrained by</w:t>
      </w:r>
      <w:r w:rsidRPr="0004432F">
        <w:rPr>
          <w:bCs/>
          <w:szCs w:val="20"/>
        </w:rPr>
        <w:t xml:space="preserve"> the DMS API </w:t>
      </w:r>
      <w:r w:rsidR="00FC0F59">
        <w:rPr>
          <w:bCs/>
          <w:szCs w:val="20"/>
        </w:rPr>
        <w:t>which defines the work package manager data that can be transferred</w:t>
      </w:r>
      <w:r w:rsidRPr="0004432F">
        <w:rPr>
          <w:bCs/>
          <w:szCs w:val="20"/>
        </w:rPr>
        <w:t>.</w:t>
      </w:r>
    </w:p>
    <w:p w14:paraId="2407A2BB" w14:textId="77777777" w:rsidR="00BB3B14" w:rsidRDefault="00BB3B14" w:rsidP="00BB3B14">
      <w:pPr>
        <w:pStyle w:val="Heading2"/>
      </w:pPr>
      <w:bookmarkStart w:id="427" w:name="_Toc529434270"/>
      <w:r>
        <w:t>Exclusions</w:t>
      </w:r>
      <w:bookmarkEnd w:id="427"/>
    </w:p>
    <w:p w14:paraId="28867627" w14:textId="4B9FDD10" w:rsidR="00530716" w:rsidRPr="00530716" w:rsidRDefault="00530716" w:rsidP="00530716">
      <w:pPr>
        <w:pStyle w:val="ListBullet"/>
        <w:numPr>
          <w:ilvl w:val="0"/>
          <w:numId w:val="0"/>
        </w:numPr>
        <w:rPr>
          <w:lang w:val="en-US" w:eastAsia="en-US"/>
        </w:rPr>
      </w:pPr>
      <w:r w:rsidRPr="00530716">
        <w:rPr>
          <w:bCs/>
          <w:szCs w:val="20"/>
        </w:rPr>
        <w:t>The following interfaces are out of scop</w:t>
      </w:r>
      <w:r w:rsidR="00D4601C">
        <w:rPr>
          <w:bCs/>
          <w:szCs w:val="20"/>
        </w:rPr>
        <w:t>e</w:t>
      </w:r>
      <w:r w:rsidRPr="00530716">
        <w:rPr>
          <w:bCs/>
          <w:szCs w:val="20"/>
        </w:rPr>
        <w:t>:</w:t>
      </w:r>
    </w:p>
    <w:p w14:paraId="56B5D26F" w14:textId="77777777" w:rsidR="00030E46" w:rsidRDefault="00530716" w:rsidP="00162F05">
      <w:pPr>
        <w:pStyle w:val="ListBullet"/>
        <w:rPr>
          <w:bCs/>
          <w:szCs w:val="20"/>
        </w:rPr>
        <w:sectPr w:rsidR="00030E46" w:rsidSect="009F251C">
          <w:pgSz w:w="11906" w:h="16838"/>
          <w:pgMar w:top="1440" w:right="930" w:bottom="1412" w:left="1440" w:header="709" w:footer="0" w:gutter="0"/>
          <w:cols w:space="708"/>
          <w:docGrid w:linePitch="360"/>
        </w:sectPr>
      </w:pPr>
      <w:r w:rsidRPr="00530716">
        <w:rPr>
          <w:bCs/>
          <w:szCs w:val="20"/>
        </w:rPr>
        <w:t xml:space="preserve">Work Package Manager Inbound </w:t>
      </w:r>
      <w:r w:rsidR="0070669D" w:rsidRPr="00530716">
        <w:rPr>
          <w:bCs/>
          <w:szCs w:val="20"/>
        </w:rPr>
        <w:t>Cancel Schedule</w:t>
      </w:r>
      <w:r w:rsidR="00162F05">
        <w:rPr>
          <w:bCs/>
          <w:szCs w:val="20"/>
        </w:rPr>
        <w:t xml:space="preserve"> (</w:t>
      </w:r>
      <w:r w:rsidR="008054DE">
        <w:rPr>
          <w:bCs/>
          <w:szCs w:val="20"/>
        </w:rPr>
        <w:t>an</w:t>
      </w:r>
      <w:r w:rsidR="00162F05" w:rsidRPr="00162F05">
        <w:rPr>
          <w:bCs/>
          <w:szCs w:val="20"/>
        </w:rPr>
        <w:t xml:space="preserve"> external system send</w:t>
      </w:r>
      <w:r w:rsidR="008054DE">
        <w:rPr>
          <w:bCs/>
          <w:szCs w:val="20"/>
        </w:rPr>
        <w:t>s</w:t>
      </w:r>
      <w:r w:rsidR="00162F05" w:rsidRPr="00162F05">
        <w:rPr>
          <w:bCs/>
          <w:szCs w:val="20"/>
        </w:rPr>
        <w:t xml:space="preserve"> a message</w:t>
      </w:r>
      <w:r w:rsidR="008054DE">
        <w:rPr>
          <w:bCs/>
          <w:szCs w:val="20"/>
        </w:rPr>
        <w:t xml:space="preserve"> to DMS</w:t>
      </w:r>
      <w:r w:rsidR="00162F05" w:rsidRPr="00162F05">
        <w:rPr>
          <w:bCs/>
          <w:szCs w:val="20"/>
        </w:rPr>
        <w:t xml:space="preserve"> in order to cancel a schedule</w:t>
      </w:r>
      <w:r w:rsidR="008A4C6B">
        <w:rPr>
          <w:bCs/>
          <w:szCs w:val="20"/>
        </w:rPr>
        <w:t>)</w:t>
      </w:r>
      <w:r w:rsidR="0004432F">
        <w:rPr>
          <w:bCs/>
          <w:szCs w:val="20"/>
        </w:rPr>
        <w:t xml:space="preserve">. Refer to section 2.1.4 for details regarding cancelled requests. </w:t>
      </w:r>
    </w:p>
    <w:p w14:paraId="2407A2BD" w14:textId="7D7A40A6" w:rsidR="00BB3B14" w:rsidRPr="00532150" w:rsidDel="008A25A8" w:rsidRDefault="00BB3B14" w:rsidP="00162F05">
      <w:pPr>
        <w:pStyle w:val="ListBullet"/>
        <w:rPr>
          <w:del w:id="428" w:author="Elizabeth Ryan" w:date="2018-11-05T11:50:00Z"/>
          <w:lang w:val="en-US" w:eastAsia="en-US"/>
        </w:rPr>
      </w:pPr>
      <w:bookmarkStart w:id="429" w:name="_Toc529199043"/>
      <w:bookmarkStart w:id="430" w:name="_Toc529432640"/>
      <w:bookmarkStart w:id="431" w:name="_Toc529434271"/>
      <w:bookmarkEnd w:id="429"/>
      <w:bookmarkEnd w:id="430"/>
      <w:bookmarkEnd w:id="431"/>
    </w:p>
    <w:p w14:paraId="2407A2BE" w14:textId="77777777" w:rsidR="00BB3B14" w:rsidRDefault="00BB3B14" w:rsidP="00BB3B14">
      <w:pPr>
        <w:pStyle w:val="Heading2"/>
      </w:pPr>
      <w:bookmarkStart w:id="432" w:name="_Toc529434272"/>
      <w:r>
        <w:t>Open Issues</w:t>
      </w:r>
      <w:bookmarkEnd w:id="432"/>
    </w:p>
    <w:p w14:paraId="6FD3A820" w14:textId="6C2DE2D1" w:rsidR="009F22A0" w:rsidRDefault="009F22A0" w:rsidP="009F22A0">
      <w:pPr>
        <w:pStyle w:val="DocumentText10pt"/>
        <w:rPr>
          <w:lang w:val="en-US" w:eastAsia="en-US"/>
        </w:rPr>
      </w:pPr>
      <w:r>
        <w:rPr>
          <w:lang w:val="en-US" w:eastAsia="en-US"/>
        </w:rPr>
        <w:t>The following issues need to be investigated:</w:t>
      </w:r>
    </w:p>
    <w:tbl>
      <w:tblPr>
        <w:tblStyle w:val="TableGrid1"/>
        <w:tblW w:w="0" w:type="auto"/>
        <w:tblInd w:w="108" w:type="dxa"/>
        <w:tblLook w:val="04A0" w:firstRow="1" w:lastRow="0" w:firstColumn="1" w:lastColumn="0" w:noHBand="0" w:noVBand="1"/>
        <w:tblPrChange w:id="433" w:author="Elizabeth Ryan" w:date="2018-11-08T09:46:00Z">
          <w:tblPr>
            <w:tblStyle w:val="TableGrid1"/>
            <w:tblW w:w="0" w:type="auto"/>
            <w:tblInd w:w="108" w:type="dxa"/>
            <w:tblLook w:val="04A0" w:firstRow="1" w:lastRow="0" w:firstColumn="1" w:lastColumn="0" w:noHBand="0" w:noVBand="1"/>
          </w:tblPr>
        </w:tblPrChange>
      </w:tblPr>
      <w:tblGrid>
        <w:gridCol w:w="709"/>
        <w:gridCol w:w="7229"/>
        <w:gridCol w:w="2694"/>
        <w:gridCol w:w="2835"/>
        <w:tblGridChange w:id="434">
          <w:tblGrid>
            <w:gridCol w:w="709"/>
            <w:gridCol w:w="4961"/>
            <w:gridCol w:w="1843"/>
            <w:gridCol w:w="425"/>
            <w:gridCol w:w="1418"/>
            <w:gridCol w:w="3402"/>
            <w:gridCol w:w="709"/>
          </w:tblGrid>
        </w:tblGridChange>
      </w:tblGrid>
      <w:tr w:rsidR="00C40FD8" w14:paraId="4A645F31" w14:textId="506BBE27" w:rsidTr="00A209CD">
        <w:trPr>
          <w:tblHeader/>
          <w:trPrChange w:id="435" w:author="Elizabeth Ryan" w:date="2018-11-08T09:46:00Z">
            <w:trPr>
              <w:gridAfter w:val="0"/>
              <w:tblHeader/>
            </w:trPr>
          </w:trPrChange>
        </w:trPr>
        <w:tc>
          <w:tcPr>
            <w:tcW w:w="709" w:type="dxa"/>
            <w:shd w:val="clear" w:color="auto" w:fill="D9D9D9" w:themeFill="background1" w:themeFillShade="D9"/>
            <w:tcPrChange w:id="436" w:author="Elizabeth Ryan" w:date="2018-11-08T09:46:00Z">
              <w:tcPr>
                <w:tcW w:w="709" w:type="dxa"/>
                <w:shd w:val="clear" w:color="auto" w:fill="D9D9D9" w:themeFill="background1" w:themeFillShade="D9"/>
              </w:tcPr>
            </w:tcPrChange>
          </w:tcPr>
          <w:p w14:paraId="1FABAAE7" w14:textId="13F422C9" w:rsidR="002221D6" w:rsidRPr="009F22A0" w:rsidRDefault="002221D6" w:rsidP="00C04E81">
            <w:pPr>
              <w:pStyle w:val="DocumentText10pt"/>
              <w:rPr>
                <w:b/>
                <w:lang w:val="en-US" w:eastAsia="en-US"/>
              </w:rPr>
            </w:pPr>
            <w:r w:rsidRPr="009F22A0">
              <w:rPr>
                <w:b/>
                <w:lang w:val="en-US" w:eastAsia="en-US"/>
              </w:rPr>
              <w:t>#</w:t>
            </w:r>
          </w:p>
        </w:tc>
        <w:tc>
          <w:tcPr>
            <w:tcW w:w="7229" w:type="dxa"/>
            <w:shd w:val="clear" w:color="auto" w:fill="D9D9D9" w:themeFill="background1" w:themeFillShade="D9"/>
            <w:tcPrChange w:id="437" w:author="Elizabeth Ryan" w:date="2018-11-08T09:46:00Z">
              <w:tcPr>
                <w:tcW w:w="4961" w:type="dxa"/>
                <w:shd w:val="clear" w:color="auto" w:fill="D9D9D9" w:themeFill="background1" w:themeFillShade="D9"/>
              </w:tcPr>
            </w:tcPrChange>
          </w:tcPr>
          <w:p w14:paraId="17C833B1" w14:textId="17E72E72" w:rsidR="002221D6" w:rsidRPr="009F22A0" w:rsidRDefault="002221D6" w:rsidP="00C04E81">
            <w:pPr>
              <w:pStyle w:val="DocumentText10pt"/>
              <w:rPr>
                <w:b/>
                <w:lang w:val="en-US" w:eastAsia="en-US"/>
              </w:rPr>
            </w:pPr>
            <w:r w:rsidRPr="009F22A0">
              <w:rPr>
                <w:b/>
                <w:lang w:val="en-US" w:eastAsia="en-US"/>
              </w:rPr>
              <w:t>Issue</w:t>
            </w:r>
          </w:p>
        </w:tc>
        <w:tc>
          <w:tcPr>
            <w:tcW w:w="2694" w:type="dxa"/>
            <w:shd w:val="clear" w:color="auto" w:fill="D9D9D9" w:themeFill="background1" w:themeFillShade="D9"/>
            <w:tcPrChange w:id="438" w:author="Elizabeth Ryan" w:date="2018-11-08T09:46:00Z">
              <w:tcPr>
                <w:tcW w:w="1843" w:type="dxa"/>
                <w:shd w:val="clear" w:color="auto" w:fill="D9D9D9" w:themeFill="background1" w:themeFillShade="D9"/>
              </w:tcPr>
            </w:tcPrChange>
          </w:tcPr>
          <w:p w14:paraId="7673C39F" w14:textId="1AED9273" w:rsidR="002221D6" w:rsidRPr="009F22A0" w:rsidRDefault="002221D6" w:rsidP="00C04E81">
            <w:pPr>
              <w:pStyle w:val="DocumentText10pt"/>
              <w:rPr>
                <w:b/>
                <w:lang w:val="en-US" w:eastAsia="en-US"/>
              </w:rPr>
            </w:pPr>
            <w:r w:rsidRPr="009F22A0">
              <w:rPr>
                <w:b/>
                <w:lang w:val="en-US" w:eastAsia="en-US"/>
              </w:rPr>
              <w:t>Owner</w:t>
            </w:r>
          </w:p>
        </w:tc>
        <w:tc>
          <w:tcPr>
            <w:tcW w:w="2835" w:type="dxa"/>
            <w:shd w:val="clear" w:color="auto" w:fill="D9D9D9" w:themeFill="background1" w:themeFillShade="D9"/>
            <w:tcPrChange w:id="439" w:author="Elizabeth Ryan" w:date="2018-11-08T09:46:00Z">
              <w:tcPr>
                <w:tcW w:w="5245" w:type="dxa"/>
                <w:gridSpan w:val="3"/>
                <w:shd w:val="clear" w:color="auto" w:fill="D9D9D9" w:themeFill="background1" w:themeFillShade="D9"/>
              </w:tcPr>
            </w:tcPrChange>
          </w:tcPr>
          <w:p w14:paraId="506AACD8" w14:textId="70464BF3" w:rsidR="002221D6" w:rsidRPr="009F22A0" w:rsidRDefault="002221D6" w:rsidP="00C04E81">
            <w:pPr>
              <w:pStyle w:val="DocumentText10pt"/>
              <w:rPr>
                <w:b/>
                <w:lang w:val="en-US" w:eastAsia="en-US"/>
              </w:rPr>
            </w:pPr>
            <w:r>
              <w:rPr>
                <w:b/>
                <w:lang w:val="en-US" w:eastAsia="en-US"/>
              </w:rPr>
              <w:t>Status</w:t>
            </w:r>
          </w:p>
        </w:tc>
      </w:tr>
      <w:tr w:rsidR="002221D6" w14:paraId="3E86F7E9" w14:textId="2775A9AB" w:rsidTr="00A209CD">
        <w:trPr>
          <w:trPrChange w:id="440" w:author="Elizabeth Ryan" w:date="2018-11-08T09:46:00Z">
            <w:trPr>
              <w:gridAfter w:val="0"/>
            </w:trPr>
          </w:trPrChange>
        </w:trPr>
        <w:tc>
          <w:tcPr>
            <w:tcW w:w="709" w:type="dxa"/>
            <w:tcPrChange w:id="441" w:author="Elizabeth Ryan" w:date="2018-11-08T09:46:00Z">
              <w:tcPr>
                <w:tcW w:w="709" w:type="dxa"/>
              </w:tcPr>
            </w:tcPrChange>
          </w:tcPr>
          <w:p w14:paraId="07A4BA30" w14:textId="47212AE0" w:rsidR="002221D6" w:rsidRPr="009F22A0" w:rsidRDefault="002221D6" w:rsidP="00C04E81">
            <w:pPr>
              <w:pStyle w:val="DocumentText10pt"/>
            </w:pPr>
            <w:r w:rsidRPr="009F22A0">
              <w:t>1</w:t>
            </w:r>
          </w:p>
        </w:tc>
        <w:tc>
          <w:tcPr>
            <w:tcW w:w="7229" w:type="dxa"/>
            <w:tcPrChange w:id="442" w:author="Elizabeth Ryan" w:date="2018-11-08T09:46:00Z">
              <w:tcPr>
                <w:tcW w:w="4961" w:type="dxa"/>
              </w:tcPr>
            </w:tcPrChange>
          </w:tcPr>
          <w:p w14:paraId="55877FAE" w14:textId="032626B3" w:rsidR="002221D6" w:rsidRPr="009F22A0" w:rsidRDefault="002221D6" w:rsidP="00C04E81">
            <w:pPr>
              <w:pStyle w:val="DocumentText10pt"/>
            </w:pPr>
            <w:r w:rsidRPr="009F22A0">
              <w:t>Need to define a new solution for making the custom pdf available in DMS. The current solution used by SRR is not optimal</w:t>
            </w:r>
            <w:ins w:id="443" w:author="Elizabeth Ryan" w:date="2018-11-05T11:51:00Z">
              <w:r w:rsidR="00D04041">
                <w:t>.</w:t>
              </w:r>
            </w:ins>
          </w:p>
        </w:tc>
        <w:tc>
          <w:tcPr>
            <w:tcW w:w="2694" w:type="dxa"/>
            <w:tcPrChange w:id="444" w:author="Elizabeth Ryan" w:date="2018-11-08T09:46:00Z">
              <w:tcPr>
                <w:tcW w:w="1843" w:type="dxa"/>
              </w:tcPr>
            </w:tcPrChange>
          </w:tcPr>
          <w:p w14:paraId="4A3A118C" w14:textId="707C6155" w:rsidR="002221D6" w:rsidRPr="009F22A0" w:rsidRDefault="002221D6" w:rsidP="009F22A0">
            <w:pPr>
              <w:pStyle w:val="DocumentText10pt"/>
            </w:pPr>
            <w:r w:rsidRPr="009F22A0">
              <w:t>Suv</w:t>
            </w:r>
            <w:r>
              <w:t>, Vibol and Steve</w:t>
            </w:r>
          </w:p>
        </w:tc>
        <w:tc>
          <w:tcPr>
            <w:tcW w:w="2835" w:type="dxa"/>
            <w:tcPrChange w:id="445" w:author="Elizabeth Ryan" w:date="2018-11-08T09:46:00Z">
              <w:tcPr>
                <w:tcW w:w="5245" w:type="dxa"/>
                <w:gridSpan w:val="3"/>
              </w:tcPr>
            </w:tcPrChange>
          </w:tcPr>
          <w:p w14:paraId="67FADEBC" w14:textId="53DC8DD5" w:rsidR="002221D6" w:rsidRPr="009F22A0" w:rsidRDefault="002221D6" w:rsidP="009F22A0">
            <w:pPr>
              <w:pStyle w:val="DocumentText10pt"/>
            </w:pPr>
            <w:r>
              <w:t>Open</w:t>
            </w:r>
          </w:p>
        </w:tc>
      </w:tr>
      <w:tr w:rsidR="002221D6" w14:paraId="48ED5859" w14:textId="1E3FB56E" w:rsidTr="00A209CD">
        <w:trPr>
          <w:trPrChange w:id="446" w:author="Elizabeth Ryan" w:date="2018-11-08T09:46:00Z">
            <w:trPr>
              <w:gridAfter w:val="0"/>
            </w:trPr>
          </w:trPrChange>
        </w:trPr>
        <w:tc>
          <w:tcPr>
            <w:tcW w:w="709" w:type="dxa"/>
            <w:tcPrChange w:id="447" w:author="Elizabeth Ryan" w:date="2018-11-08T09:46:00Z">
              <w:tcPr>
                <w:tcW w:w="709" w:type="dxa"/>
              </w:tcPr>
            </w:tcPrChange>
          </w:tcPr>
          <w:p w14:paraId="3F4EA4CB" w14:textId="5E530F28" w:rsidR="002221D6" w:rsidRPr="009F22A0" w:rsidRDefault="002221D6" w:rsidP="00C04E81">
            <w:pPr>
              <w:pStyle w:val="DocumentText10pt"/>
            </w:pPr>
            <w:r>
              <w:t>2</w:t>
            </w:r>
          </w:p>
        </w:tc>
        <w:tc>
          <w:tcPr>
            <w:tcW w:w="7229" w:type="dxa"/>
            <w:tcPrChange w:id="448" w:author="Elizabeth Ryan" w:date="2018-11-08T09:46:00Z">
              <w:tcPr>
                <w:tcW w:w="4961" w:type="dxa"/>
              </w:tcPr>
            </w:tcPrChange>
          </w:tcPr>
          <w:p w14:paraId="4714D65D" w14:textId="1832451B" w:rsidR="002221D6" w:rsidRPr="009F22A0" w:rsidRDefault="002221D6" w:rsidP="009F22A0">
            <w:pPr>
              <w:pStyle w:val="DocumentText10pt"/>
            </w:pPr>
            <w:r>
              <w:t>Need to confirm if</w:t>
            </w:r>
            <w:r w:rsidRPr="009F22A0">
              <w:t xml:space="preserve"> the custom pdf link can be can be automatically created in the Switching Schedule </w:t>
            </w:r>
            <w:r>
              <w:t>Switching log as the first operation.</w:t>
            </w:r>
          </w:p>
        </w:tc>
        <w:tc>
          <w:tcPr>
            <w:tcW w:w="2694" w:type="dxa"/>
            <w:tcPrChange w:id="449" w:author="Elizabeth Ryan" w:date="2018-11-08T09:46:00Z">
              <w:tcPr>
                <w:tcW w:w="1843" w:type="dxa"/>
              </w:tcPr>
            </w:tcPrChange>
          </w:tcPr>
          <w:p w14:paraId="057086BB" w14:textId="2015682E" w:rsidR="002221D6" w:rsidRPr="009F22A0" w:rsidRDefault="002221D6" w:rsidP="00C04E81">
            <w:pPr>
              <w:pStyle w:val="DocumentText10pt"/>
            </w:pPr>
            <w:r>
              <w:t>Vibol</w:t>
            </w:r>
          </w:p>
        </w:tc>
        <w:tc>
          <w:tcPr>
            <w:tcW w:w="2835" w:type="dxa"/>
            <w:tcPrChange w:id="450" w:author="Elizabeth Ryan" w:date="2018-11-08T09:46:00Z">
              <w:tcPr>
                <w:tcW w:w="5245" w:type="dxa"/>
                <w:gridSpan w:val="3"/>
              </w:tcPr>
            </w:tcPrChange>
          </w:tcPr>
          <w:p w14:paraId="0D1FFC5B" w14:textId="6DD2DBF6" w:rsidR="002221D6" w:rsidRDefault="002221D6" w:rsidP="00C04E81">
            <w:pPr>
              <w:pStyle w:val="DocumentText10pt"/>
            </w:pPr>
            <w:r>
              <w:t>Open</w:t>
            </w:r>
          </w:p>
        </w:tc>
      </w:tr>
      <w:tr w:rsidR="002221D6" w14:paraId="31D65A6C" w14:textId="1F20D5CD" w:rsidTr="00A209CD">
        <w:trPr>
          <w:trPrChange w:id="451" w:author="Elizabeth Ryan" w:date="2018-11-08T09:46:00Z">
            <w:trPr>
              <w:gridAfter w:val="0"/>
            </w:trPr>
          </w:trPrChange>
        </w:trPr>
        <w:tc>
          <w:tcPr>
            <w:tcW w:w="709" w:type="dxa"/>
            <w:tcPrChange w:id="452" w:author="Elizabeth Ryan" w:date="2018-11-08T09:46:00Z">
              <w:tcPr>
                <w:tcW w:w="709" w:type="dxa"/>
              </w:tcPr>
            </w:tcPrChange>
          </w:tcPr>
          <w:p w14:paraId="7417E153" w14:textId="3349F3C1" w:rsidR="002221D6" w:rsidRPr="009F22A0" w:rsidRDefault="002221D6" w:rsidP="00C04E81">
            <w:pPr>
              <w:pStyle w:val="DocumentText10pt"/>
            </w:pPr>
            <w:r w:rsidRPr="009F22A0">
              <w:t>4</w:t>
            </w:r>
          </w:p>
        </w:tc>
        <w:tc>
          <w:tcPr>
            <w:tcW w:w="7229" w:type="dxa"/>
            <w:tcPrChange w:id="453" w:author="Elizabeth Ryan" w:date="2018-11-08T09:46:00Z">
              <w:tcPr>
                <w:tcW w:w="4961" w:type="dxa"/>
              </w:tcPr>
            </w:tcPrChange>
          </w:tcPr>
          <w:p w14:paraId="532C24E3" w14:textId="69A760CA" w:rsidR="002221D6" w:rsidRPr="009F22A0" w:rsidRDefault="002221D6" w:rsidP="00C04E81">
            <w:pPr>
              <w:pStyle w:val="DocumentText10pt"/>
            </w:pPr>
            <w:r w:rsidRPr="009F22A0">
              <w:t xml:space="preserve">Need to confirm if the SRR DMS and EDNAR DMS Work Package Manager SOAP interfaces </w:t>
            </w:r>
            <w:ins w:id="454" w:author="Elizabeth Ryan" w:date="2018-11-05T11:51:00Z">
              <w:r w:rsidR="00D04041">
                <w:t xml:space="preserve">can </w:t>
              </w:r>
            </w:ins>
            <w:r w:rsidRPr="009F22A0">
              <w:t xml:space="preserve">run in parallel </w:t>
            </w:r>
          </w:p>
        </w:tc>
        <w:tc>
          <w:tcPr>
            <w:tcW w:w="2694" w:type="dxa"/>
            <w:tcPrChange w:id="455" w:author="Elizabeth Ryan" w:date="2018-11-08T09:46:00Z">
              <w:tcPr>
                <w:tcW w:w="1843" w:type="dxa"/>
              </w:tcPr>
            </w:tcPrChange>
          </w:tcPr>
          <w:p w14:paraId="5F8FFC7E" w14:textId="5B91CE7C" w:rsidR="002221D6" w:rsidRPr="009F22A0" w:rsidRDefault="002221D6" w:rsidP="00C04E81">
            <w:pPr>
              <w:pStyle w:val="DocumentText10pt"/>
            </w:pPr>
            <w:r>
              <w:t>Suv and Vibol</w:t>
            </w:r>
          </w:p>
        </w:tc>
        <w:tc>
          <w:tcPr>
            <w:tcW w:w="2835" w:type="dxa"/>
            <w:tcPrChange w:id="456" w:author="Elizabeth Ryan" w:date="2018-11-08T09:46:00Z">
              <w:tcPr>
                <w:tcW w:w="5245" w:type="dxa"/>
                <w:gridSpan w:val="3"/>
              </w:tcPr>
            </w:tcPrChange>
          </w:tcPr>
          <w:p w14:paraId="49B6C96D" w14:textId="4D4D5A70" w:rsidR="002221D6" w:rsidRDefault="002221D6" w:rsidP="00C04E81">
            <w:pPr>
              <w:pStyle w:val="DocumentText10pt"/>
            </w:pPr>
            <w:r>
              <w:t>Open</w:t>
            </w:r>
          </w:p>
        </w:tc>
      </w:tr>
      <w:tr w:rsidR="002221D6" w14:paraId="283A53FC" w14:textId="045A3E08" w:rsidTr="00A209CD">
        <w:trPr>
          <w:trPrChange w:id="457" w:author="Elizabeth Ryan" w:date="2018-11-08T09:46:00Z">
            <w:trPr>
              <w:gridAfter w:val="0"/>
            </w:trPr>
          </w:trPrChange>
        </w:trPr>
        <w:tc>
          <w:tcPr>
            <w:tcW w:w="709" w:type="dxa"/>
            <w:tcPrChange w:id="458" w:author="Elizabeth Ryan" w:date="2018-11-08T09:46:00Z">
              <w:tcPr>
                <w:tcW w:w="709" w:type="dxa"/>
              </w:tcPr>
            </w:tcPrChange>
          </w:tcPr>
          <w:p w14:paraId="73B88870" w14:textId="60B4A31E" w:rsidR="002221D6" w:rsidRPr="009F22A0" w:rsidRDefault="002221D6" w:rsidP="00C04E81">
            <w:pPr>
              <w:pStyle w:val="DocumentText10pt"/>
            </w:pPr>
            <w:r>
              <w:t>5</w:t>
            </w:r>
          </w:p>
        </w:tc>
        <w:tc>
          <w:tcPr>
            <w:tcW w:w="7229" w:type="dxa"/>
            <w:tcPrChange w:id="459" w:author="Elizabeth Ryan" w:date="2018-11-08T09:46:00Z">
              <w:tcPr>
                <w:tcW w:w="4961" w:type="dxa"/>
              </w:tcPr>
            </w:tcPrChange>
          </w:tcPr>
          <w:p w14:paraId="09571ED6" w14:textId="55391554" w:rsidR="002221D6" w:rsidRPr="009F22A0" w:rsidRDefault="002221D6" w:rsidP="00C04E81">
            <w:pPr>
              <w:pStyle w:val="DocumentText10pt"/>
            </w:pPr>
            <w:r>
              <w:t xml:space="preserve">Need to confirm whether a DMS configuration change is possible to allow for Complete and Partially Complete </w:t>
            </w:r>
            <w:ins w:id="460" w:author="Elizabeth Ryan" w:date="2018-11-05T11:51:00Z">
              <w:r w:rsidR="00D04041">
                <w:t xml:space="preserve">status </w:t>
              </w:r>
            </w:ins>
            <w:r>
              <w:t>when completing a Schedule.</w:t>
            </w:r>
          </w:p>
        </w:tc>
        <w:tc>
          <w:tcPr>
            <w:tcW w:w="2694" w:type="dxa"/>
            <w:tcPrChange w:id="461" w:author="Elizabeth Ryan" w:date="2018-11-08T09:46:00Z">
              <w:tcPr>
                <w:tcW w:w="1843" w:type="dxa"/>
              </w:tcPr>
            </w:tcPrChange>
          </w:tcPr>
          <w:p w14:paraId="6E46ABD1" w14:textId="6B7D2E26" w:rsidR="002221D6" w:rsidRDefault="002221D6" w:rsidP="00C04E81">
            <w:pPr>
              <w:pStyle w:val="DocumentText10pt"/>
            </w:pPr>
            <w:r>
              <w:t>Vibol</w:t>
            </w:r>
          </w:p>
        </w:tc>
        <w:tc>
          <w:tcPr>
            <w:tcW w:w="2835" w:type="dxa"/>
            <w:tcPrChange w:id="462" w:author="Elizabeth Ryan" w:date="2018-11-08T09:46:00Z">
              <w:tcPr>
                <w:tcW w:w="5245" w:type="dxa"/>
                <w:gridSpan w:val="3"/>
              </w:tcPr>
            </w:tcPrChange>
          </w:tcPr>
          <w:p w14:paraId="150A6DCF" w14:textId="2B934E16" w:rsidR="002221D6" w:rsidRDefault="002221D6" w:rsidP="00C04E81">
            <w:pPr>
              <w:pStyle w:val="DocumentText10pt"/>
            </w:pPr>
            <w:r>
              <w:t>Open</w:t>
            </w:r>
          </w:p>
        </w:tc>
      </w:tr>
      <w:tr w:rsidR="002221D6" w14:paraId="4624DFF7" w14:textId="4C235AD1" w:rsidTr="00A209CD">
        <w:trPr>
          <w:trPrChange w:id="463" w:author="Elizabeth Ryan" w:date="2018-11-08T09:46:00Z">
            <w:trPr>
              <w:gridAfter w:val="0"/>
            </w:trPr>
          </w:trPrChange>
        </w:trPr>
        <w:tc>
          <w:tcPr>
            <w:tcW w:w="709" w:type="dxa"/>
            <w:tcPrChange w:id="464" w:author="Elizabeth Ryan" w:date="2018-11-08T09:46:00Z">
              <w:tcPr>
                <w:tcW w:w="709" w:type="dxa"/>
              </w:tcPr>
            </w:tcPrChange>
          </w:tcPr>
          <w:p w14:paraId="7FEE5195" w14:textId="0FB0CF90" w:rsidR="002221D6" w:rsidRDefault="002221D6" w:rsidP="00C04E81">
            <w:pPr>
              <w:pStyle w:val="DocumentText10pt"/>
            </w:pPr>
            <w:r>
              <w:t>6</w:t>
            </w:r>
          </w:p>
        </w:tc>
        <w:tc>
          <w:tcPr>
            <w:tcW w:w="7229" w:type="dxa"/>
            <w:tcPrChange w:id="465" w:author="Elizabeth Ryan" w:date="2018-11-08T09:46:00Z">
              <w:tcPr>
                <w:tcW w:w="4961" w:type="dxa"/>
              </w:tcPr>
            </w:tcPrChange>
          </w:tcPr>
          <w:p w14:paraId="74BCBFAE" w14:textId="09F4103C" w:rsidR="002221D6" w:rsidRDefault="002221D6" w:rsidP="00C04E81">
            <w:pPr>
              <w:pStyle w:val="DocumentText10pt"/>
            </w:pPr>
            <w:r>
              <w:t>Can the Cancel reason code from EDNAR be appended to any existing comments in the CE Notes field or would it override any comments in the field</w:t>
            </w:r>
            <w:ins w:id="466" w:author="Elizabeth Ryan" w:date="2018-11-05T11:51:00Z">
              <w:r w:rsidR="00D04041" w:rsidRPr="00D04041">
                <w:rPr>
                  <w:rFonts w:ascii="Arial" w:hAnsi="Arial" w:cs="Arial"/>
                  <w:rPrChange w:id="467" w:author="Elizabeth Ryan" w:date="2018-11-05T11:51:00Z">
                    <w:rPr/>
                  </w:rPrChange>
                </w:rPr>
                <w:t>?</w:t>
              </w:r>
            </w:ins>
            <w:del w:id="468" w:author="Elizabeth Ryan" w:date="2018-11-05T11:51:00Z">
              <w:r w:rsidDel="00D04041">
                <w:delText>.</w:delText>
              </w:r>
            </w:del>
            <w:r>
              <w:t xml:space="preserve"> If the latter is the case the business may not want to proceed with this change.</w:t>
            </w:r>
          </w:p>
        </w:tc>
        <w:tc>
          <w:tcPr>
            <w:tcW w:w="2694" w:type="dxa"/>
            <w:tcPrChange w:id="469" w:author="Elizabeth Ryan" w:date="2018-11-08T09:46:00Z">
              <w:tcPr>
                <w:tcW w:w="1843" w:type="dxa"/>
              </w:tcPr>
            </w:tcPrChange>
          </w:tcPr>
          <w:p w14:paraId="08126E79" w14:textId="4B95C068" w:rsidR="002221D6" w:rsidRDefault="002221D6" w:rsidP="00C04E81">
            <w:pPr>
              <w:pStyle w:val="DocumentText10pt"/>
            </w:pPr>
            <w:r>
              <w:t>Vibol</w:t>
            </w:r>
          </w:p>
        </w:tc>
        <w:tc>
          <w:tcPr>
            <w:tcW w:w="2835" w:type="dxa"/>
            <w:tcPrChange w:id="470" w:author="Elizabeth Ryan" w:date="2018-11-08T09:46:00Z">
              <w:tcPr>
                <w:tcW w:w="5245" w:type="dxa"/>
                <w:gridSpan w:val="3"/>
              </w:tcPr>
            </w:tcPrChange>
          </w:tcPr>
          <w:p w14:paraId="3AC23387" w14:textId="77777777" w:rsidR="002221D6" w:rsidRDefault="002221D6" w:rsidP="00C04E81">
            <w:pPr>
              <w:pStyle w:val="DocumentText10pt"/>
              <w:rPr>
                <w:ins w:id="471" w:author="Elizabeth Ryan" w:date="2018-11-08T10:00:00Z"/>
              </w:rPr>
            </w:pPr>
            <w:del w:id="472" w:author="Elizabeth Ryan" w:date="2018-11-08T10:00:00Z">
              <w:r w:rsidDel="00CE5433">
                <w:delText>Open</w:delText>
              </w:r>
            </w:del>
            <w:ins w:id="473" w:author="Elizabeth Ryan" w:date="2018-11-08T10:00:00Z">
              <w:r w:rsidR="00CE5433">
                <w:t>In progress</w:t>
              </w:r>
            </w:ins>
          </w:p>
          <w:p w14:paraId="035FDBBF" w14:textId="3AD4AC80" w:rsidR="00CE5433" w:rsidRDefault="00CE5433" w:rsidP="00C04E81">
            <w:pPr>
              <w:pStyle w:val="DocumentText10pt"/>
            </w:pPr>
            <w:ins w:id="474" w:author="Elizabeth Ryan" w:date="2018-11-08T10:00:00Z">
              <w:r>
                <w:t xml:space="preserve">It has been confirmed that the </w:t>
              </w:r>
            </w:ins>
            <w:ins w:id="475" w:author="Elizabeth Ryan" w:date="2018-11-08T10:01:00Z">
              <w:r>
                <w:t>cancel reason code from EDNAR cannot be appended to the C.E. Notes field – discuss new custom field with Rob.</w:t>
              </w:r>
            </w:ins>
          </w:p>
        </w:tc>
      </w:tr>
      <w:tr w:rsidR="00C40FD8" w14:paraId="2ABABA63" w14:textId="0F7DDD5F" w:rsidTr="00A209CD">
        <w:trPr>
          <w:trPrChange w:id="476" w:author="Elizabeth Ryan" w:date="2018-11-08T09:46:00Z">
            <w:trPr>
              <w:gridAfter w:val="0"/>
            </w:trPr>
          </w:trPrChange>
        </w:trPr>
        <w:tc>
          <w:tcPr>
            <w:tcW w:w="709" w:type="dxa"/>
            <w:tcBorders>
              <w:bottom w:val="single" w:sz="6" w:space="0" w:color="000000"/>
            </w:tcBorders>
            <w:tcPrChange w:id="477" w:author="Elizabeth Ryan" w:date="2018-11-08T09:46:00Z">
              <w:tcPr>
                <w:tcW w:w="709" w:type="dxa"/>
                <w:tcBorders>
                  <w:bottom w:val="single" w:sz="6" w:space="0" w:color="000000"/>
                </w:tcBorders>
              </w:tcPr>
            </w:tcPrChange>
          </w:tcPr>
          <w:p w14:paraId="3EC52865" w14:textId="473F9211" w:rsidR="002221D6" w:rsidRDefault="002221D6" w:rsidP="00C04E81">
            <w:pPr>
              <w:pStyle w:val="DocumentText10pt"/>
            </w:pPr>
            <w:r>
              <w:t>7</w:t>
            </w:r>
          </w:p>
        </w:tc>
        <w:tc>
          <w:tcPr>
            <w:tcW w:w="7229" w:type="dxa"/>
            <w:tcBorders>
              <w:bottom w:val="single" w:sz="6" w:space="0" w:color="000000"/>
            </w:tcBorders>
            <w:tcPrChange w:id="478" w:author="Elizabeth Ryan" w:date="2018-11-08T09:46:00Z">
              <w:tcPr>
                <w:tcW w:w="4961" w:type="dxa"/>
                <w:tcBorders>
                  <w:bottom w:val="single" w:sz="6" w:space="0" w:color="000000"/>
                </w:tcBorders>
              </w:tcPr>
            </w:tcPrChange>
          </w:tcPr>
          <w:p w14:paraId="2CAB7911" w14:textId="00DA1CE0" w:rsidR="002221D6" w:rsidRDefault="002221D6" w:rsidP="00C04E81">
            <w:pPr>
              <w:pStyle w:val="DocumentText10pt"/>
            </w:pPr>
            <w:r>
              <w:t xml:space="preserve">Can the Deferred/Cancel checkbox in the Schedule Header be automatically checked by receiving a “Cancelled” update message from </w:t>
            </w:r>
            <w:proofErr w:type="gramStart"/>
            <w:r>
              <w:t>EDNAR.</w:t>
            </w:r>
            <w:proofErr w:type="gramEnd"/>
          </w:p>
        </w:tc>
        <w:tc>
          <w:tcPr>
            <w:tcW w:w="2694" w:type="dxa"/>
            <w:tcBorders>
              <w:bottom w:val="single" w:sz="6" w:space="0" w:color="000000"/>
            </w:tcBorders>
            <w:tcPrChange w:id="479" w:author="Elizabeth Ryan" w:date="2018-11-08T09:46:00Z">
              <w:tcPr>
                <w:tcW w:w="1843" w:type="dxa"/>
                <w:tcBorders>
                  <w:bottom w:val="single" w:sz="6" w:space="0" w:color="000000"/>
                </w:tcBorders>
              </w:tcPr>
            </w:tcPrChange>
          </w:tcPr>
          <w:p w14:paraId="49505ADD" w14:textId="4A925D4B" w:rsidR="002221D6" w:rsidRDefault="002221D6" w:rsidP="00C04E81">
            <w:pPr>
              <w:pStyle w:val="DocumentText10pt"/>
            </w:pPr>
            <w:r>
              <w:t>Vibol</w:t>
            </w:r>
          </w:p>
        </w:tc>
        <w:tc>
          <w:tcPr>
            <w:tcW w:w="2835" w:type="dxa"/>
            <w:tcBorders>
              <w:bottom w:val="single" w:sz="6" w:space="0" w:color="000000"/>
            </w:tcBorders>
            <w:tcPrChange w:id="480" w:author="Elizabeth Ryan" w:date="2018-11-08T09:46:00Z">
              <w:tcPr>
                <w:tcW w:w="5245" w:type="dxa"/>
                <w:gridSpan w:val="3"/>
                <w:tcBorders>
                  <w:bottom w:val="single" w:sz="6" w:space="0" w:color="000000"/>
                </w:tcBorders>
              </w:tcPr>
            </w:tcPrChange>
          </w:tcPr>
          <w:p w14:paraId="6AA234B7" w14:textId="79FB0345" w:rsidR="002221D6" w:rsidRDefault="002221D6" w:rsidP="00C04E81">
            <w:pPr>
              <w:pStyle w:val="DocumentText10pt"/>
            </w:pPr>
            <w:r>
              <w:t>Open</w:t>
            </w:r>
          </w:p>
        </w:tc>
      </w:tr>
      <w:tr w:rsidR="00C40FD8" w14:paraId="66F9672F" w14:textId="6BCD3AF4" w:rsidTr="00A209CD">
        <w:trPr>
          <w:trPrChange w:id="481" w:author="Elizabeth Ryan" w:date="2018-11-08T09:46:00Z">
            <w:trPr>
              <w:gridAfter w:val="0"/>
            </w:trPr>
          </w:trPrChange>
        </w:trPr>
        <w:tc>
          <w:tcPr>
            <w:tcW w:w="709" w:type="dxa"/>
            <w:shd w:val="clear" w:color="auto" w:fill="F2F2F2" w:themeFill="background1" w:themeFillShade="F2"/>
            <w:tcPrChange w:id="482" w:author="Elizabeth Ryan" w:date="2018-11-08T09:46:00Z">
              <w:tcPr>
                <w:tcW w:w="709" w:type="dxa"/>
                <w:shd w:val="clear" w:color="auto" w:fill="F2F2F2" w:themeFill="background1" w:themeFillShade="F2"/>
              </w:tcPr>
            </w:tcPrChange>
          </w:tcPr>
          <w:p w14:paraId="21F5A701" w14:textId="08F85B4E" w:rsidR="002221D6" w:rsidRDefault="002221D6" w:rsidP="00C04E81">
            <w:pPr>
              <w:pStyle w:val="DocumentText10pt"/>
            </w:pPr>
            <w:r>
              <w:t>8</w:t>
            </w:r>
          </w:p>
        </w:tc>
        <w:tc>
          <w:tcPr>
            <w:tcW w:w="7229" w:type="dxa"/>
            <w:shd w:val="clear" w:color="auto" w:fill="F2F2F2" w:themeFill="background1" w:themeFillShade="F2"/>
            <w:tcPrChange w:id="483" w:author="Elizabeth Ryan" w:date="2018-11-08T09:46:00Z">
              <w:tcPr>
                <w:tcW w:w="4961" w:type="dxa"/>
                <w:shd w:val="clear" w:color="auto" w:fill="F2F2F2" w:themeFill="background1" w:themeFillShade="F2"/>
              </w:tcPr>
            </w:tcPrChange>
          </w:tcPr>
          <w:p w14:paraId="6814A821" w14:textId="3DB1826B" w:rsidR="002221D6" w:rsidRDefault="002221D6" w:rsidP="00C04E81">
            <w:pPr>
              <w:pStyle w:val="DocumentText10pt"/>
            </w:pPr>
            <w:r>
              <w:t>Confirm whether Final Checked is a NAR status or just a field with Steve Rigoni and Scott, given this field is optional in EDNAR. Meeting booked on 26</w:t>
            </w:r>
            <w:r w:rsidRPr="00D35F2F">
              <w:rPr>
                <w:vertAlign w:val="superscript"/>
              </w:rPr>
              <w:t>th</w:t>
            </w:r>
            <w:r>
              <w:t xml:space="preserve"> October.</w:t>
            </w:r>
          </w:p>
        </w:tc>
        <w:tc>
          <w:tcPr>
            <w:tcW w:w="2694" w:type="dxa"/>
            <w:shd w:val="clear" w:color="auto" w:fill="F2F2F2" w:themeFill="background1" w:themeFillShade="F2"/>
            <w:tcPrChange w:id="484" w:author="Elizabeth Ryan" w:date="2018-11-08T09:46:00Z">
              <w:tcPr>
                <w:tcW w:w="1843" w:type="dxa"/>
                <w:shd w:val="clear" w:color="auto" w:fill="F2F2F2" w:themeFill="background1" w:themeFillShade="F2"/>
              </w:tcPr>
            </w:tcPrChange>
          </w:tcPr>
          <w:p w14:paraId="7B82E0DD" w14:textId="5DE50D93" w:rsidR="002221D6" w:rsidRDefault="002221D6" w:rsidP="00C04E81">
            <w:pPr>
              <w:pStyle w:val="DocumentText10pt"/>
            </w:pPr>
            <w:r>
              <w:t>Liz</w:t>
            </w:r>
          </w:p>
        </w:tc>
        <w:tc>
          <w:tcPr>
            <w:tcW w:w="2835" w:type="dxa"/>
            <w:shd w:val="clear" w:color="auto" w:fill="F2F2F2" w:themeFill="background1" w:themeFillShade="F2"/>
            <w:tcPrChange w:id="485" w:author="Elizabeth Ryan" w:date="2018-11-08T09:46:00Z">
              <w:tcPr>
                <w:tcW w:w="5245" w:type="dxa"/>
                <w:gridSpan w:val="3"/>
                <w:shd w:val="clear" w:color="auto" w:fill="F2F2F2" w:themeFill="background1" w:themeFillShade="F2"/>
              </w:tcPr>
            </w:tcPrChange>
          </w:tcPr>
          <w:p w14:paraId="115EB4FE" w14:textId="77777777" w:rsidR="002221D6" w:rsidRDefault="002221D6" w:rsidP="00C04E81">
            <w:pPr>
              <w:pStyle w:val="DocumentText10pt"/>
            </w:pPr>
            <w:r>
              <w:t>Closed</w:t>
            </w:r>
          </w:p>
          <w:p w14:paraId="3B5B80C0" w14:textId="5FE5A142" w:rsidR="002221D6" w:rsidRDefault="002221D6" w:rsidP="00C04E81">
            <w:pPr>
              <w:pStyle w:val="DocumentText10pt"/>
            </w:pPr>
            <w:r>
              <w:t xml:space="preserve">26/10 Confirmed with Steve R and Scott Y that they want Final Checked </w:t>
            </w:r>
            <w:r>
              <w:lastRenderedPageBreak/>
              <w:t>as a NAR status.</w:t>
            </w:r>
          </w:p>
        </w:tc>
      </w:tr>
      <w:tr w:rsidR="002221D6" w14:paraId="17540FBA" w14:textId="406724FC" w:rsidTr="00A209CD">
        <w:trPr>
          <w:trPrChange w:id="486" w:author="Elizabeth Ryan" w:date="2018-11-08T09:46:00Z">
            <w:trPr>
              <w:gridAfter w:val="0"/>
            </w:trPr>
          </w:trPrChange>
        </w:trPr>
        <w:tc>
          <w:tcPr>
            <w:tcW w:w="709" w:type="dxa"/>
            <w:tcPrChange w:id="487" w:author="Elizabeth Ryan" w:date="2018-11-08T09:46:00Z">
              <w:tcPr>
                <w:tcW w:w="709" w:type="dxa"/>
              </w:tcPr>
            </w:tcPrChange>
          </w:tcPr>
          <w:p w14:paraId="24906666" w14:textId="7952286C" w:rsidR="002221D6" w:rsidRDefault="002221D6" w:rsidP="00C04E81">
            <w:pPr>
              <w:pStyle w:val="DocumentText10pt"/>
            </w:pPr>
            <w:r>
              <w:lastRenderedPageBreak/>
              <w:t>9</w:t>
            </w:r>
          </w:p>
        </w:tc>
        <w:tc>
          <w:tcPr>
            <w:tcW w:w="7229" w:type="dxa"/>
            <w:tcPrChange w:id="488" w:author="Elizabeth Ryan" w:date="2018-11-08T09:46:00Z">
              <w:tcPr>
                <w:tcW w:w="4961" w:type="dxa"/>
              </w:tcPr>
            </w:tcPrChange>
          </w:tcPr>
          <w:p w14:paraId="52B516D1" w14:textId="54C6772F" w:rsidR="002221D6" w:rsidRDefault="002221D6" w:rsidP="00C04E81">
            <w:pPr>
              <w:pStyle w:val="DocumentText10pt"/>
            </w:pPr>
            <w:r>
              <w:t>Investigate whether C</w:t>
            </w:r>
            <w:r w:rsidRPr="00D35F2F">
              <w:t xml:space="preserve">ancel button can be disabled in DMS if </w:t>
            </w:r>
            <w:r>
              <w:t xml:space="preserve">the </w:t>
            </w:r>
            <w:r w:rsidRPr="00D35F2F">
              <w:t xml:space="preserve">Schedule </w:t>
            </w:r>
            <w:r>
              <w:t xml:space="preserve">is </w:t>
            </w:r>
            <w:r w:rsidRPr="00D35F2F">
              <w:t>created by EDNAR.</w:t>
            </w:r>
            <w:r>
              <w:t xml:space="preserve"> (This will enforce Schedules being cancelled from EDNAR).</w:t>
            </w:r>
          </w:p>
        </w:tc>
        <w:tc>
          <w:tcPr>
            <w:tcW w:w="2694" w:type="dxa"/>
            <w:tcPrChange w:id="489" w:author="Elizabeth Ryan" w:date="2018-11-08T09:46:00Z">
              <w:tcPr>
                <w:tcW w:w="1843" w:type="dxa"/>
              </w:tcPr>
            </w:tcPrChange>
          </w:tcPr>
          <w:p w14:paraId="08393FDF" w14:textId="45FB4E24" w:rsidR="002221D6" w:rsidRDefault="002221D6" w:rsidP="00C04E81">
            <w:pPr>
              <w:pStyle w:val="DocumentText10pt"/>
            </w:pPr>
            <w:r>
              <w:t>Vibol</w:t>
            </w:r>
          </w:p>
        </w:tc>
        <w:tc>
          <w:tcPr>
            <w:tcW w:w="2835" w:type="dxa"/>
            <w:tcPrChange w:id="490" w:author="Elizabeth Ryan" w:date="2018-11-08T09:46:00Z">
              <w:tcPr>
                <w:tcW w:w="5245" w:type="dxa"/>
                <w:gridSpan w:val="3"/>
              </w:tcPr>
            </w:tcPrChange>
          </w:tcPr>
          <w:p w14:paraId="5002AC37" w14:textId="3CF64854" w:rsidR="002221D6" w:rsidRDefault="002221D6" w:rsidP="00C04E81">
            <w:pPr>
              <w:pStyle w:val="DocumentText10pt"/>
            </w:pPr>
            <w:r>
              <w:t>Open</w:t>
            </w:r>
          </w:p>
        </w:tc>
      </w:tr>
      <w:tr w:rsidR="002221D6" w14:paraId="2DCE48B2" w14:textId="11959D90" w:rsidTr="00A209CD">
        <w:trPr>
          <w:trPrChange w:id="491" w:author="Elizabeth Ryan" w:date="2018-11-08T09:46:00Z">
            <w:trPr>
              <w:gridAfter w:val="0"/>
            </w:trPr>
          </w:trPrChange>
        </w:trPr>
        <w:tc>
          <w:tcPr>
            <w:tcW w:w="709" w:type="dxa"/>
            <w:tcPrChange w:id="492" w:author="Elizabeth Ryan" w:date="2018-11-08T09:46:00Z">
              <w:tcPr>
                <w:tcW w:w="709" w:type="dxa"/>
              </w:tcPr>
            </w:tcPrChange>
          </w:tcPr>
          <w:p w14:paraId="6D3A9B01" w14:textId="5DC7A2E3" w:rsidR="002221D6" w:rsidRDefault="002221D6" w:rsidP="00C04E81">
            <w:pPr>
              <w:pStyle w:val="DocumentText10pt"/>
            </w:pPr>
            <w:r>
              <w:t>10</w:t>
            </w:r>
          </w:p>
        </w:tc>
        <w:tc>
          <w:tcPr>
            <w:tcW w:w="7229" w:type="dxa"/>
            <w:tcPrChange w:id="493" w:author="Elizabeth Ryan" w:date="2018-11-08T09:46:00Z">
              <w:tcPr>
                <w:tcW w:w="4961" w:type="dxa"/>
              </w:tcPr>
            </w:tcPrChange>
          </w:tcPr>
          <w:p w14:paraId="7C596D52" w14:textId="37779903" w:rsidR="002221D6" w:rsidRDefault="002221D6">
            <w:pPr>
              <w:pStyle w:val="DocumentText10pt"/>
            </w:pPr>
            <w:r>
              <w:t>Investigate whether there is a way to</w:t>
            </w:r>
            <w:r w:rsidRPr="006413CC">
              <w:t xml:space="preserve"> </w:t>
            </w:r>
            <w:r>
              <w:t>allow a</w:t>
            </w:r>
            <w:r w:rsidRPr="006413CC">
              <w:t xml:space="preserve"> DMS job must remain in its original search folder </w:t>
            </w:r>
            <w:r>
              <w:t>when it’s</w:t>
            </w:r>
            <w:r w:rsidRPr="006413CC">
              <w:t xml:space="preserve"> moved to </w:t>
            </w:r>
            <w:r>
              <w:t>a</w:t>
            </w:r>
            <w:r w:rsidRPr="006413CC">
              <w:t xml:space="preserve"> new Control Desk work folder.</w:t>
            </w:r>
          </w:p>
        </w:tc>
        <w:tc>
          <w:tcPr>
            <w:tcW w:w="2694" w:type="dxa"/>
            <w:tcPrChange w:id="494" w:author="Elizabeth Ryan" w:date="2018-11-08T09:46:00Z">
              <w:tcPr>
                <w:tcW w:w="1843" w:type="dxa"/>
              </w:tcPr>
            </w:tcPrChange>
          </w:tcPr>
          <w:p w14:paraId="0DC3DBA7" w14:textId="0235D0B3" w:rsidR="002221D6" w:rsidRDefault="002221D6" w:rsidP="00C04E81">
            <w:pPr>
              <w:pStyle w:val="DocumentText10pt"/>
            </w:pPr>
            <w:r>
              <w:t>Vibol</w:t>
            </w:r>
          </w:p>
        </w:tc>
        <w:tc>
          <w:tcPr>
            <w:tcW w:w="2835" w:type="dxa"/>
            <w:tcPrChange w:id="495" w:author="Elizabeth Ryan" w:date="2018-11-08T09:46:00Z">
              <w:tcPr>
                <w:tcW w:w="5245" w:type="dxa"/>
                <w:gridSpan w:val="3"/>
              </w:tcPr>
            </w:tcPrChange>
          </w:tcPr>
          <w:p w14:paraId="33CA6026" w14:textId="4F419FC6" w:rsidR="002221D6" w:rsidRDefault="002221D6" w:rsidP="00C04E81">
            <w:pPr>
              <w:pStyle w:val="DocumentText10pt"/>
            </w:pPr>
            <w:r>
              <w:t>Open</w:t>
            </w:r>
          </w:p>
        </w:tc>
      </w:tr>
      <w:tr w:rsidR="002221D6" w14:paraId="21413A40" w14:textId="75D76C8A" w:rsidTr="00A209CD">
        <w:trPr>
          <w:trPrChange w:id="496" w:author="Elizabeth Ryan" w:date="2018-11-08T09:46:00Z">
            <w:trPr>
              <w:gridAfter w:val="0"/>
            </w:trPr>
          </w:trPrChange>
        </w:trPr>
        <w:tc>
          <w:tcPr>
            <w:tcW w:w="709" w:type="dxa"/>
            <w:shd w:val="clear" w:color="auto" w:fill="F2F2F2" w:themeFill="background1" w:themeFillShade="F2"/>
            <w:tcPrChange w:id="497" w:author="Elizabeth Ryan" w:date="2018-11-08T09:46:00Z">
              <w:tcPr>
                <w:tcW w:w="709" w:type="dxa"/>
                <w:shd w:val="clear" w:color="auto" w:fill="F2F2F2" w:themeFill="background1" w:themeFillShade="F2"/>
              </w:tcPr>
            </w:tcPrChange>
          </w:tcPr>
          <w:p w14:paraId="5E9B1918" w14:textId="709E69D7" w:rsidR="002221D6" w:rsidRDefault="002221D6">
            <w:pPr>
              <w:pStyle w:val="DocumentText10pt"/>
            </w:pPr>
            <w:r>
              <w:t>11</w:t>
            </w:r>
          </w:p>
        </w:tc>
        <w:tc>
          <w:tcPr>
            <w:tcW w:w="7229" w:type="dxa"/>
            <w:shd w:val="clear" w:color="auto" w:fill="F2F2F2" w:themeFill="background1" w:themeFillShade="F2"/>
            <w:tcPrChange w:id="498" w:author="Elizabeth Ryan" w:date="2018-11-08T09:46:00Z">
              <w:tcPr>
                <w:tcW w:w="4961" w:type="dxa"/>
                <w:shd w:val="clear" w:color="auto" w:fill="F2F2F2" w:themeFill="background1" w:themeFillShade="F2"/>
              </w:tcPr>
            </w:tcPrChange>
          </w:tcPr>
          <w:p w14:paraId="7F1E91D2" w14:textId="55903A82" w:rsidR="002221D6" w:rsidRDefault="002221D6" w:rsidP="00C04E81">
            <w:pPr>
              <w:pStyle w:val="DocumentText10pt"/>
            </w:pPr>
            <w:r>
              <w:t>Discuss with development team whether it’s preferable to queue outbound messages from DMS when a NAR is locked (as per SRR 3.10) or whether to force update the messages as per SRR 3.08.</w:t>
            </w:r>
          </w:p>
        </w:tc>
        <w:tc>
          <w:tcPr>
            <w:tcW w:w="2694" w:type="dxa"/>
            <w:shd w:val="clear" w:color="auto" w:fill="F2F2F2" w:themeFill="background1" w:themeFillShade="F2"/>
            <w:tcPrChange w:id="499" w:author="Elizabeth Ryan" w:date="2018-11-08T09:46:00Z">
              <w:tcPr>
                <w:tcW w:w="1843" w:type="dxa"/>
                <w:shd w:val="clear" w:color="auto" w:fill="F2F2F2" w:themeFill="background1" w:themeFillShade="F2"/>
              </w:tcPr>
            </w:tcPrChange>
          </w:tcPr>
          <w:p w14:paraId="52CD18E7" w14:textId="149BADB6" w:rsidR="002221D6" w:rsidRDefault="002221D6" w:rsidP="00C04E81">
            <w:pPr>
              <w:pStyle w:val="DocumentText10pt"/>
            </w:pPr>
            <w:r>
              <w:t xml:space="preserve">Suv </w:t>
            </w:r>
            <w:r w:rsidR="002E72CB">
              <w:t xml:space="preserve"> and Liz</w:t>
            </w:r>
          </w:p>
        </w:tc>
        <w:tc>
          <w:tcPr>
            <w:tcW w:w="2835" w:type="dxa"/>
            <w:shd w:val="clear" w:color="auto" w:fill="F2F2F2" w:themeFill="background1" w:themeFillShade="F2"/>
            <w:tcPrChange w:id="500" w:author="Elizabeth Ryan" w:date="2018-11-08T09:46:00Z">
              <w:tcPr>
                <w:tcW w:w="5245" w:type="dxa"/>
                <w:gridSpan w:val="3"/>
                <w:shd w:val="clear" w:color="auto" w:fill="F2F2F2" w:themeFill="background1" w:themeFillShade="F2"/>
              </w:tcPr>
            </w:tcPrChange>
          </w:tcPr>
          <w:p w14:paraId="19534EB8" w14:textId="77777777" w:rsidR="002221D6" w:rsidRDefault="002E72CB" w:rsidP="00C04E81">
            <w:pPr>
              <w:pStyle w:val="DocumentText10pt"/>
            </w:pPr>
            <w:r>
              <w:t>Closed</w:t>
            </w:r>
          </w:p>
          <w:p w14:paraId="646BE90F" w14:textId="190E5121" w:rsidR="002E72CB" w:rsidRDefault="002E72CB" w:rsidP="00C04E81">
            <w:pPr>
              <w:pStyle w:val="DocumentText10pt"/>
            </w:pPr>
            <w:r>
              <w:t xml:space="preserve">26/10 Discussion with Steve R, Scott Y and Suv confirmed that there is no requirement to queue integration messages when a NAR is locked. </w:t>
            </w:r>
          </w:p>
        </w:tc>
      </w:tr>
      <w:tr w:rsidR="00C40FD8" w14:paraId="7A34C4AB" w14:textId="1AD8D944" w:rsidTr="00A209CD">
        <w:trPr>
          <w:trPrChange w:id="501" w:author="Elizabeth Ryan" w:date="2018-11-08T09:46:00Z">
            <w:trPr>
              <w:gridAfter w:val="0"/>
            </w:trPr>
          </w:trPrChange>
        </w:trPr>
        <w:tc>
          <w:tcPr>
            <w:tcW w:w="709" w:type="dxa"/>
            <w:tcBorders>
              <w:bottom w:val="single" w:sz="6" w:space="0" w:color="000000"/>
            </w:tcBorders>
            <w:tcPrChange w:id="502" w:author="Elizabeth Ryan" w:date="2018-11-08T09:46:00Z">
              <w:tcPr>
                <w:tcW w:w="709" w:type="dxa"/>
                <w:tcBorders>
                  <w:bottom w:val="single" w:sz="6" w:space="0" w:color="000000"/>
                </w:tcBorders>
              </w:tcPr>
            </w:tcPrChange>
          </w:tcPr>
          <w:p w14:paraId="46963C4A" w14:textId="2BFFA52A" w:rsidR="002221D6" w:rsidRDefault="002221D6" w:rsidP="006413CC">
            <w:pPr>
              <w:pStyle w:val="DocumentText10pt"/>
            </w:pPr>
            <w:r>
              <w:t>12</w:t>
            </w:r>
          </w:p>
        </w:tc>
        <w:tc>
          <w:tcPr>
            <w:tcW w:w="7229" w:type="dxa"/>
            <w:tcBorders>
              <w:bottom w:val="single" w:sz="6" w:space="0" w:color="000000"/>
            </w:tcBorders>
            <w:tcPrChange w:id="503" w:author="Elizabeth Ryan" w:date="2018-11-08T09:46:00Z">
              <w:tcPr>
                <w:tcW w:w="4961" w:type="dxa"/>
                <w:tcBorders>
                  <w:bottom w:val="single" w:sz="6" w:space="0" w:color="000000"/>
                </w:tcBorders>
              </w:tcPr>
            </w:tcPrChange>
          </w:tcPr>
          <w:p w14:paraId="0C93B78E" w14:textId="0DC89C42" w:rsidR="002221D6" w:rsidRDefault="002221D6">
            <w:pPr>
              <w:pStyle w:val="DocumentText10pt"/>
            </w:pPr>
            <w:r>
              <w:t>Confirm how the Current End Date field is populated in the Schedule Header.</w:t>
            </w:r>
          </w:p>
        </w:tc>
        <w:tc>
          <w:tcPr>
            <w:tcW w:w="2694" w:type="dxa"/>
            <w:tcBorders>
              <w:bottom w:val="single" w:sz="6" w:space="0" w:color="000000"/>
            </w:tcBorders>
            <w:tcPrChange w:id="504" w:author="Elizabeth Ryan" w:date="2018-11-08T09:46:00Z">
              <w:tcPr>
                <w:tcW w:w="1843" w:type="dxa"/>
                <w:tcBorders>
                  <w:bottom w:val="single" w:sz="6" w:space="0" w:color="000000"/>
                </w:tcBorders>
              </w:tcPr>
            </w:tcPrChange>
          </w:tcPr>
          <w:p w14:paraId="19F57FCE" w14:textId="641F3883" w:rsidR="002221D6" w:rsidRDefault="002221D6" w:rsidP="00C04E81">
            <w:pPr>
              <w:pStyle w:val="DocumentText10pt"/>
            </w:pPr>
            <w:r>
              <w:t>Liz</w:t>
            </w:r>
          </w:p>
        </w:tc>
        <w:tc>
          <w:tcPr>
            <w:tcW w:w="2835" w:type="dxa"/>
            <w:tcBorders>
              <w:bottom w:val="single" w:sz="6" w:space="0" w:color="000000"/>
            </w:tcBorders>
            <w:tcPrChange w:id="505" w:author="Elizabeth Ryan" w:date="2018-11-08T09:46:00Z">
              <w:tcPr>
                <w:tcW w:w="5245" w:type="dxa"/>
                <w:gridSpan w:val="3"/>
                <w:tcBorders>
                  <w:bottom w:val="single" w:sz="6" w:space="0" w:color="000000"/>
                </w:tcBorders>
              </w:tcPr>
            </w:tcPrChange>
          </w:tcPr>
          <w:p w14:paraId="0C13C000" w14:textId="15F04E80" w:rsidR="002221D6" w:rsidRDefault="002221D6" w:rsidP="00C04E81">
            <w:pPr>
              <w:pStyle w:val="DocumentText10pt"/>
            </w:pPr>
            <w:r>
              <w:t>Open</w:t>
            </w:r>
          </w:p>
        </w:tc>
      </w:tr>
      <w:tr w:rsidR="00C40FD8" w14:paraId="029BA64F" w14:textId="6CB97F9D" w:rsidTr="00A209CD">
        <w:trPr>
          <w:trPrChange w:id="506" w:author="Elizabeth Ryan" w:date="2018-11-08T09:46:00Z">
            <w:trPr>
              <w:gridAfter w:val="0"/>
            </w:trPr>
          </w:trPrChange>
        </w:trPr>
        <w:tc>
          <w:tcPr>
            <w:tcW w:w="709" w:type="dxa"/>
            <w:tcBorders>
              <w:bottom w:val="single" w:sz="6" w:space="0" w:color="000000"/>
            </w:tcBorders>
            <w:shd w:val="clear" w:color="auto" w:fill="F2F2F2" w:themeFill="background1" w:themeFillShade="F2"/>
            <w:tcPrChange w:id="507" w:author="Elizabeth Ryan" w:date="2018-11-08T09:46:00Z">
              <w:tcPr>
                <w:tcW w:w="709" w:type="dxa"/>
                <w:shd w:val="clear" w:color="auto" w:fill="F2F2F2" w:themeFill="background1" w:themeFillShade="F2"/>
              </w:tcPr>
            </w:tcPrChange>
          </w:tcPr>
          <w:p w14:paraId="1B678A15" w14:textId="2847E896" w:rsidR="002221D6" w:rsidRPr="00C40FD8" w:rsidRDefault="002221D6" w:rsidP="006413CC">
            <w:pPr>
              <w:pStyle w:val="DocumentText10pt"/>
            </w:pPr>
            <w:r w:rsidRPr="00C40FD8">
              <w:t>13</w:t>
            </w:r>
          </w:p>
        </w:tc>
        <w:tc>
          <w:tcPr>
            <w:tcW w:w="7229" w:type="dxa"/>
            <w:tcBorders>
              <w:bottom w:val="single" w:sz="6" w:space="0" w:color="000000"/>
            </w:tcBorders>
            <w:shd w:val="clear" w:color="auto" w:fill="F2F2F2" w:themeFill="background1" w:themeFillShade="F2"/>
            <w:tcPrChange w:id="508" w:author="Elizabeth Ryan" w:date="2018-11-08T09:46:00Z">
              <w:tcPr>
                <w:tcW w:w="4961" w:type="dxa"/>
                <w:shd w:val="clear" w:color="auto" w:fill="F2F2F2" w:themeFill="background1" w:themeFillShade="F2"/>
              </w:tcPr>
            </w:tcPrChange>
          </w:tcPr>
          <w:p w14:paraId="6E2917BA" w14:textId="69B28BB2" w:rsidR="002221D6" w:rsidRPr="00C40FD8" w:rsidRDefault="002221D6" w:rsidP="006E176B">
            <w:pPr>
              <w:pStyle w:val="DocumentText10pt"/>
            </w:pPr>
            <w:r w:rsidRPr="00C40FD8">
              <w:t>Confirm with Rob Groot whether Controllers need EDNAR document links other than the consolidated pdf.</w:t>
            </w:r>
          </w:p>
        </w:tc>
        <w:tc>
          <w:tcPr>
            <w:tcW w:w="2694" w:type="dxa"/>
            <w:tcBorders>
              <w:bottom w:val="single" w:sz="6" w:space="0" w:color="000000"/>
            </w:tcBorders>
            <w:shd w:val="clear" w:color="auto" w:fill="F2F2F2" w:themeFill="background1" w:themeFillShade="F2"/>
            <w:tcPrChange w:id="509" w:author="Elizabeth Ryan" w:date="2018-11-08T09:46:00Z">
              <w:tcPr>
                <w:tcW w:w="1843" w:type="dxa"/>
                <w:shd w:val="clear" w:color="auto" w:fill="F2F2F2" w:themeFill="background1" w:themeFillShade="F2"/>
              </w:tcPr>
            </w:tcPrChange>
          </w:tcPr>
          <w:p w14:paraId="39801B14" w14:textId="01A62E45" w:rsidR="002221D6" w:rsidRPr="00C40FD8" w:rsidRDefault="002221D6" w:rsidP="00C04E81">
            <w:pPr>
              <w:pStyle w:val="DocumentText10pt"/>
            </w:pPr>
            <w:r w:rsidRPr="00C40FD8">
              <w:t>Liz</w:t>
            </w:r>
          </w:p>
        </w:tc>
        <w:tc>
          <w:tcPr>
            <w:tcW w:w="2835" w:type="dxa"/>
            <w:tcBorders>
              <w:bottom w:val="single" w:sz="6" w:space="0" w:color="000000"/>
            </w:tcBorders>
            <w:shd w:val="clear" w:color="auto" w:fill="F2F2F2" w:themeFill="background1" w:themeFillShade="F2"/>
            <w:tcPrChange w:id="510" w:author="Elizabeth Ryan" w:date="2018-11-08T09:46:00Z">
              <w:tcPr>
                <w:tcW w:w="5245" w:type="dxa"/>
                <w:gridSpan w:val="3"/>
                <w:shd w:val="clear" w:color="auto" w:fill="F2F2F2" w:themeFill="background1" w:themeFillShade="F2"/>
              </w:tcPr>
            </w:tcPrChange>
          </w:tcPr>
          <w:p w14:paraId="3821E2A5" w14:textId="77777777" w:rsidR="00C40FD8" w:rsidRPr="00C40FD8" w:rsidRDefault="00030E46">
            <w:pPr>
              <w:pStyle w:val="DocumentText10pt"/>
            </w:pPr>
            <w:r w:rsidRPr="00C40FD8">
              <w:t>Closed</w:t>
            </w:r>
          </w:p>
          <w:p w14:paraId="23618C0B" w14:textId="0700AD1C" w:rsidR="00030E46" w:rsidRPr="00C40FD8" w:rsidRDefault="00030E46">
            <w:pPr>
              <w:pStyle w:val="DocumentText10pt"/>
            </w:pPr>
            <w:r w:rsidRPr="00C40FD8">
              <w:t>29/10 Confirmed with Rob that Controllers only need access to consolidated file. However, sometimes the planners add extra attachments after the consolidated file is generated which are required by Controllers, so need ability to re-generate consolidated file if input attachments change.</w:t>
            </w:r>
          </w:p>
        </w:tc>
      </w:tr>
      <w:tr w:rsidR="00C07B29" w14:paraId="0A6EDF5C" w14:textId="77777777" w:rsidTr="00A209CD">
        <w:trPr>
          <w:ins w:id="511" w:author="Elizabeth Ryan" w:date="2018-11-02T10:07:00Z"/>
          <w:trPrChange w:id="512" w:author="Elizabeth Ryan" w:date="2018-11-08T09:49:00Z">
            <w:trPr>
              <w:gridAfter w:val="0"/>
            </w:trPr>
          </w:trPrChange>
        </w:trPr>
        <w:tc>
          <w:tcPr>
            <w:tcW w:w="709" w:type="dxa"/>
            <w:shd w:val="clear" w:color="auto" w:fill="F2F2F2" w:themeFill="background1" w:themeFillShade="F2"/>
            <w:tcPrChange w:id="513" w:author="Elizabeth Ryan" w:date="2018-11-08T09:49:00Z">
              <w:tcPr>
                <w:tcW w:w="709" w:type="dxa"/>
                <w:shd w:val="clear" w:color="auto" w:fill="F2F2F2" w:themeFill="background1" w:themeFillShade="F2"/>
              </w:tcPr>
            </w:tcPrChange>
          </w:tcPr>
          <w:p w14:paraId="606EB360" w14:textId="2DE06BAF" w:rsidR="00C07B29" w:rsidRPr="00C40FD8" w:rsidRDefault="00C07B29" w:rsidP="006413CC">
            <w:pPr>
              <w:pStyle w:val="DocumentText10pt"/>
              <w:rPr>
                <w:ins w:id="514" w:author="Elizabeth Ryan" w:date="2018-11-02T10:07:00Z"/>
              </w:rPr>
            </w:pPr>
            <w:ins w:id="515" w:author="Elizabeth Ryan" w:date="2018-11-02T10:07:00Z">
              <w:r>
                <w:lastRenderedPageBreak/>
                <w:t>14</w:t>
              </w:r>
            </w:ins>
          </w:p>
        </w:tc>
        <w:tc>
          <w:tcPr>
            <w:tcW w:w="7229" w:type="dxa"/>
            <w:shd w:val="clear" w:color="auto" w:fill="F2F2F2" w:themeFill="background1" w:themeFillShade="F2"/>
            <w:tcPrChange w:id="516" w:author="Elizabeth Ryan" w:date="2018-11-08T09:49:00Z">
              <w:tcPr>
                <w:tcW w:w="4961" w:type="dxa"/>
                <w:shd w:val="clear" w:color="auto" w:fill="F2F2F2" w:themeFill="background1" w:themeFillShade="F2"/>
              </w:tcPr>
            </w:tcPrChange>
          </w:tcPr>
          <w:p w14:paraId="11E458D9" w14:textId="7FE08836" w:rsidR="00C07B29" w:rsidRPr="00C40FD8" w:rsidRDefault="00C07B29" w:rsidP="006E176B">
            <w:pPr>
              <w:pStyle w:val="DocumentText10pt"/>
              <w:rPr>
                <w:ins w:id="517" w:author="Elizabeth Ryan" w:date="2018-11-02T10:07:00Z"/>
              </w:rPr>
            </w:pPr>
            <w:ins w:id="518" w:author="Elizabeth Ryan" w:date="2018-11-02T10:07:00Z">
              <w:r>
                <w:t xml:space="preserve">Confirm with business where the DMS Planner feedback needs to be stored in EDNAR </w:t>
              </w:r>
            </w:ins>
            <w:ins w:id="519" w:author="Elizabeth Ryan" w:date="2018-11-02T10:08:00Z">
              <w:r>
                <w:t>–</w:t>
              </w:r>
            </w:ins>
            <w:ins w:id="520" w:author="Elizabeth Ryan" w:date="2018-11-02T10:07:00Z">
              <w:r>
                <w:t xml:space="preserve"> </w:t>
              </w:r>
            </w:ins>
            <w:ins w:id="521" w:author="Elizabeth Ryan" w:date="2018-11-02T10:08:00Z">
              <w:r>
                <w:t>either</w:t>
              </w:r>
            </w:ins>
            <w:ins w:id="522" w:author="Elizabeth Ryan" w:date="2018-11-02T10:07:00Z">
              <w:r>
                <w:t xml:space="preserve"> Audit Log or just the database to enable a report.</w:t>
              </w:r>
            </w:ins>
          </w:p>
        </w:tc>
        <w:tc>
          <w:tcPr>
            <w:tcW w:w="2694" w:type="dxa"/>
            <w:shd w:val="clear" w:color="auto" w:fill="F2F2F2" w:themeFill="background1" w:themeFillShade="F2"/>
            <w:tcPrChange w:id="523" w:author="Elizabeth Ryan" w:date="2018-11-08T09:49:00Z">
              <w:tcPr>
                <w:tcW w:w="1843" w:type="dxa"/>
                <w:shd w:val="clear" w:color="auto" w:fill="F2F2F2" w:themeFill="background1" w:themeFillShade="F2"/>
              </w:tcPr>
            </w:tcPrChange>
          </w:tcPr>
          <w:p w14:paraId="003130B0" w14:textId="63D67344" w:rsidR="00C07B29" w:rsidRPr="00C40FD8" w:rsidRDefault="00C07B29" w:rsidP="00C04E81">
            <w:pPr>
              <w:pStyle w:val="DocumentText10pt"/>
              <w:rPr>
                <w:ins w:id="524" w:author="Elizabeth Ryan" w:date="2018-11-02T10:07:00Z"/>
              </w:rPr>
            </w:pPr>
            <w:ins w:id="525" w:author="Elizabeth Ryan" w:date="2018-11-02T10:08:00Z">
              <w:r>
                <w:t>Liz</w:t>
              </w:r>
            </w:ins>
          </w:p>
        </w:tc>
        <w:tc>
          <w:tcPr>
            <w:tcW w:w="2835" w:type="dxa"/>
            <w:shd w:val="clear" w:color="auto" w:fill="F2F2F2" w:themeFill="background1" w:themeFillShade="F2"/>
            <w:tcPrChange w:id="526" w:author="Elizabeth Ryan" w:date="2018-11-08T09:49:00Z">
              <w:tcPr>
                <w:tcW w:w="5245" w:type="dxa"/>
                <w:gridSpan w:val="3"/>
                <w:shd w:val="clear" w:color="auto" w:fill="F2F2F2" w:themeFill="background1" w:themeFillShade="F2"/>
              </w:tcPr>
            </w:tcPrChange>
          </w:tcPr>
          <w:p w14:paraId="4BA1C1CE" w14:textId="77777777" w:rsidR="00C07B29" w:rsidRDefault="00A209CD">
            <w:pPr>
              <w:pStyle w:val="DocumentText10pt"/>
              <w:rPr>
                <w:ins w:id="527" w:author="Elizabeth Ryan" w:date="2018-11-08T09:48:00Z"/>
              </w:rPr>
            </w:pPr>
            <w:ins w:id="528" w:author="Elizabeth Ryan" w:date="2018-11-08T09:48:00Z">
              <w:r>
                <w:t>Closed</w:t>
              </w:r>
            </w:ins>
          </w:p>
          <w:p w14:paraId="7A2577B9" w14:textId="7C40E692" w:rsidR="00A209CD" w:rsidRPr="00C40FD8" w:rsidRDefault="00A209CD">
            <w:pPr>
              <w:pStyle w:val="DocumentText10pt"/>
              <w:rPr>
                <w:ins w:id="529" w:author="Elizabeth Ryan" w:date="2018-11-02T10:07:00Z"/>
              </w:rPr>
            </w:pPr>
            <w:ins w:id="530" w:author="Elizabeth Ryan" w:date="2018-11-08T09:48:00Z">
              <w:r>
                <w:t>Confirmed with Steve Rigoni that Planner Feedback needs to be stored in EDNAR. Spec updated to include Planner Feedback field.</w:t>
              </w:r>
            </w:ins>
          </w:p>
        </w:tc>
      </w:tr>
      <w:tr w:rsidR="00A209CD" w14:paraId="17832DCF" w14:textId="77777777" w:rsidTr="00A209CD">
        <w:trPr>
          <w:ins w:id="531" w:author="Elizabeth Ryan" w:date="2018-11-08T09:41:00Z"/>
        </w:trPr>
        <w:tc>
          <w:tcPr>
            <w:tcW w:w="709" w:type="dxa"/>
            <w:shd w:val="clear" w:color="auto" w:fill="FFFFFF" w:themeFill="background1"/>
            <w:tcPrChange w:id="532" w:author="Elizabeth Ryan" w:date="2018-11-08T09:46:00Z">
              <w:tcPr>
                <w:tcW w:w="709" w:type="dxa"/>
                <w:shd w:val="clear" w:color="auto" w:fill="FFFFFF" w:themeFill="background1"/>
              </w:tcPr>
            </w:tcPrChange>
          </w:tcPr>
          <w:p w14:paraId="55CF2714" w14:textId="1794E796" w:rsidR="00A209CD" w:rsidRDefault="00A209CD" w:rsidP="006413CC">
            <w:pPr>
              <w:pStyle w:val="DocumentText10pt"/>
              <w:rPr>
                <w:ins w:id="533" w:author="Elizabeth Ryan" w:date="2018-11-08T09:41:00Z"/>
              </w:rPr>
            </w:pPr>
            <w:ins w:id="534" w:author="Elizabeth Ryan" w:date="2018-11-08T09:41:00Z">
              <w:r>
                <w:t>15</w:t>
              </w:r>
            </w:ins>
          </w:p>
        </w:tc>
        <w:tc>
          <w:tcPr>
            <w:tcW w:w="7229" w:type="dxa"/>
            <w:shd w:val="clear" w:color="auto" w:fill="FFFFFF" w:themeFill="background1"/>
            <w:tcPrChange w:id="535" w:author="Elizabeth Ryan" w:date="2018-11-08T09:46:00Z">
              <w:tcPr>
                <w:tcW w:w="7229" w:type="dxa"/>
                <w:gridSpan w:val="3"/>
                <w:shd w:val="clear" w:color="auto" w:fill="FFFFFF" w:themeFill="background1"/>
              </w:tcPr>
            </w:tcPrChange>
          </w:tcPr>
          <w:p w14:paraId="071B0635" w14:textId="7FD94298" w:rsidR="00A209CD" w:rsidRDefault="00A209CD">
            <w:pPr>
              <w:pStyle w:val="DocumentText10pt"/>
              <w:rPr>
                <w:ins w:id="536" w:author="Elizabeth Ryan" w:date="2018-11-08T09:41:00Z"/>
              </w:rPr>
            </w:pPr>
            <w:ins w:id="537" w:author="Elizabeth Ryan" w:date="2018-11-08T09:42:00Z">
              <w:r>
                <w:t>Reconciling status between the systems is achievable, reconciling all attributes is difficult. Further discussion required. This will be tabled in early 2019 as this is</w:t>
              </w:r>
            </w:ins>
            <w:ins w:id="538" w:author="Elizabeth Ryan" w:date="2018-11-08T09:43:00Z">
              <w:r>
                <w:t xml:space="preserve"> a</w:t>
              </w:r>
            </w:ins>
            <w:ins w:id="539" w:author="Elizabeth Ryan" w:date="2018-11-08T09:42:00Z">
              <w:r>
                <w:t xml:space="preserve"> lower priority</w:t>
              </w:r>
            </w:ins>
            <w:ins w:id="540" w:author="Elizabeth Ryan" w:date="2018-11-08T09:43:00Z">
              <w:r>
                <w:t xml:space="preserve"> Release 2 requirement.</w:t>
              </w:r>
            </w:ins>
            <w:ins w:id="541" w:author="Elizabeth Ryan" w:date="2018-11-08T09:45:00Z">
              <w:r>
                <w:t xml:space="preserve"> Bulk versus individual reconciliation tool.</w:t>
              </w:r>
            </w:ins>
          </w:p>
        </w:tc>
        <w:tc>
          <w:tcPr>
            <w:tcW w:w="2694" w:type="dxa"/>
            <w:shd w:val="clear" w:color="auto" w:fill="FFFFFF" w:themeFill="background1"/>
            <w:tcPrChange w:id="542" w:author="Elizabeth Ryan" w:date="2018-11-08T09:46:00Z">
              <w:tcPr>
                <w:tcW w:w="1418" w:type="dxa"/>
                <w:shd w:val="clear" w:color="auto" w:fill="FFFFFF" w:themeFill="background1"/>
              </w:tcPr>
            </w:tcPrChange>
          </w:tcPr>
          <w:p w14:paraId="32C9CDDC" w14:textId="5417E153" w:rsidR="00A209CD" w:rsidRDefault="00A209CD" w:rsidP="00C04E81">
            <w:pPr>
              <w:pStyle w:val="DocumentText10pt"/>
              <w:rPr>
                <w:ins w:id="543" w:author="Elizabeth Ryan" w:date="2018-11-08T09:41:00Z"/>
              </w:rPr>
            </w:pPr>
            <w:ins w:id="544" w:author="Elizabeth Ryan" w:date="2018-11-08T09:43:00Z">
              <w:r>
                <w:t>Liz</w:t>
              </w:r>
            </w:ins>
          </w:p>
        </w:tc>
        <w:tc>
          <w:tcPr>
            <w:tcW w:w="2835" w:type="dxa"/>
            <w:shd w:val="clear" w:color="auto" w:fill="FFFFFF" w:themeFill="background1"/>
            <w:tcPrChange w:id="545" w:author="Elizabeth Ryan" w:date="2018-11-08T09:46:00Z">
              <w:tcPr>
                <w:tcW w:w="4111" w:type="dxa"/>
                <w:gridSpan w:val="2"/>
                <w:shd w:val="clear" w:color="auto" w:fill="FFFFFF" w:themeFill="background1"/>
              </w:tcPr>
            </w:tcPrChange>
          </w:tcPr>
          <w:p w14:paraId="02EB4A04" w14:textId="332BFD41" w:rsidR="00A209CD" w:rsidRDefault="00A209CD">
            <w:pPr>
              <w:pStyle w:val="DocumentText10pt"/>
              <w:rPr>
                <w:ins w:id="546" w:author="Elizabeth Ryan" w:date="2018-11-08T09:41:00Z"/>
              </w:rPr>
            </w:pPr>
            <w:ins w:id="547" w:author="Elizabeth Ryan" w:date="2018-11-08T09:43:00Z">
              <w:r>
                <w:t>Open</w:t>
              </w:r>
            </w:ins>
          </w:p>
        </w:tc>
      </w:tr>
    </w:tbl>
    <w:p w14:paraId="35F55B6E" w14:textId="77777777" w:rsidR="00C40FD8" w:rsidRDefault="00C40FD8" w:rsidP="00921CC8">
      <w:pPr>
        <w:pStyle w:val="Heading2"/>
        <w:numPr>
          <w:ilvl w:val="0"/>
          <w:numId w:val="0"/>
        </w:numPr>
        <w:ind w:left="356"/>
      </w:pPr>
    </w:p>
    <w:p w14:paraId="3C0CADB6" w14:textId="77777777" w:rsidR="00C40FD8" w:rsidRDefault="00C40FD8" w:rsidP="00614A8B">
      <w:pPr>
        <w:pStyle w:val="Heading2"/>
        <w:sectPr w:rsidR="00C40FD8" w:rsidSect="00921CC8">
          <w:pgSz w:w="16838" w:h="11906" w:orient="landscape"/>
          <w:pgMar w:top="1440" w:right="1440" w:bottom="930" w:left="1412" w:header="709" w:footer="0" w:gutter="0"/>
          <w:cols w:space="708"/>
          <w:docGrid w:linePitch="360"/>
        </w:sectPr>
      </w:pPr>
    </w:p>
    <w:p w14:paraId="20C16DCB" w14:textId="1AEE3076" w:rsidR="00C40FD8" w:rsidRDefault="00C40FD8" w:rsidP="00921CC8">
      <w:pPr>
        <w:pStyle w:val="Heading1"/>
      </w:pPr>
      <w:bookmarkStart w:id="548" w:name="_Toc529434273"/>
      <w:r>
        <w:lastRenderedPageBreak/>
        <w:t>Integration Requirements</w:t>
      </w:r>
      <w:bookmarkEnd w:id="548"/>
    </w:p>
    <w:p w14:paraId="2190CDFF" w14:textId="335B9FA4" w:rsidR="00614A8B" w:rsidRDefault="00614A8B" w:rsidP="00614A8B">
      <w:pPr>
        <w:pStyle w:val="Heading2"/>
      </w:pPr>
      <w:bookmarkStart w:id="549" w:name="_Toc529434274"/>
      <w:r>
        <w:t>Work Package Manager Interface</w:t>
      </w:r>
      <w:bookmarkEnd w:id="549"/>
      <w:r>
        <w:t xml:space="preserve"> </w:t>
      </w:r>
    </w:p>
    <w:p w14:paraId="64A06137" w14:textId="0B97A873" w:rsidR="00530716" w:rsidRDefault="00614A8B" w:rsidP="006A4BBC">
      <w:pPr>
        <w:pStyle w:val="DocumentText10pt"/>
        <w:rPr>
          <w:lang w:val="en-US" w:eastAsia="en-US"/>
        </w:rPr>
      </w:pPr>
      <w:r>
        <w:rPr>
          <w:lang w:val="en-US" w:eastAsia="en-US"/>
        </w:rPr>
        <w:t xml:space="preserve">An inbound </w:t>
      </w:r>
      <w:r w:rsidR="00B02402">
        <w:rPr>
          <w:lang w:val="en-US" w:eastAsia="en-US"/>
        </w:rPr>
        <w:t xml:space="preserve">and </w:t>
      </w:r>
      <w:r w:rsidR="0029441B">
        <w:rPr>
          <w:lang w:val="en-US" w:eastAsia="en-US"/>
        </w:rPr>
        <w:t xml:space="preserve">an </w:t>
      </w:r>
      <w:r w:rsidR="00B02402">
        <w:rPr>
          <w:lang w:val="en-US" w:eastAsia="en-US"/>
        </w:rPr>
        <w:t xml:space="preserve">outbound </w:t>
      </w:r>
      <w:r>
        <w:rPr>
          <w:lang w:val="en-US" w:eastAsia="en-US"/>
        </w:rPr>
        <w:t xml:space="preserve">interface </w:t>
      </w:r>
      <w:r w:rsidR="008054DE">
        <w:rPr>
          <w:lang w:val="en-US" w:eastAsia="en-US"/>
        </w:rPr>
        <w:t>are</w:t>
      </w:r>
      <w:r>
        <w:rPr>
          <w:lang w:val="en-US" w:eastAsia="en-US"/>
        </w:rPr>
        <w:t xml:space="preserve"> required </w:t>
      </w:r>
      <w:r w:rsidR="00B02402">
        <w:rPr>
          <w:lang w:val="en-US" w:eastAsia="en-US"/>
        </w:rPr>
        <w:t>between</w:t>
      </w:r>
      <w:r>
        <w:rPr>
          <w:lang w:val="en-US" w:eastAsia="en-US"/>
        </w:rPr>
        <w:t xml:space="preserve"> EDNAR </w:t>
      </w:r>
      <w:r w:rsidR="00B02402">
        <w:rPr>
          <w:lang w:val="en-US" w:eastAsia="en-US"/>
        </w:rPr>
        <w:t>and</w:t>
      </w:r>
      <w:r>
        <w:rPr>
          <w:lang w:val="en-US" w:eastAsia="en-US"/>
        </w:rPr>
        <w:t xml:space="preserve"> </w:t>
      </w:r>
      <w:r w:rsidR="008054DE">
        <w:rPr>
          <w:lang w:val="en-US" w:eastAsia="en-US"/>
        </w:rPr>
        <w:t>the DMS Work Package Manager Application</w:t>
      </w:r>
      <w:r>
        <w:rPr>
          <w:lang w:val="en-US" w:eastAsia="en-US"/>
        </w:rPr>
        <w:t xml:space="preserve"> to:</w:t>
      </w:r>
    </w:p>
    <w:p w14:paraId="0F332021" w14:textId="02426BC0" w:rsidR="00614A8B" w:rsidRDefault="00614A8B" w:rsidP="00614A8B">
      <w:pPr>
        <w:pStyle w:val="DocumentText10pt"/>
        <w:numPr>
          <w:ilvl w:val="0"/>
          <w:numId w:val="26"/>
        </w:numPr>
        <w:rPr>
          <w:lang w:val="en-US" w:eastAsia="en-US"/>
        </w:rPr>
      </w:pPr>
      <w:r>
        <w:rPr>
          <w:lang w:val="en-US" w:eastAsia="en-US"/>
        </w:rPr>
        <w:t>Automatically create a Switching Schedule in DMS</w:t>
      </w:r>
      <w:r w:rsidR="008054DE">
        <w:rPr>
          <w:lang w:val="en-US" w:eastAsia="en-US"/>
        </w:rPr>
        <w:t xml:space="preserve"> and populate the Schedule Header fields</w:t>
      </w:r>
    </w:p>
    <w:p w14:paraId="1867F9C9" w14:textId="65523D11" w:rsidR="00614A8B" w:rsidRDefault="008054DE" w:rsidP="00614A8B">
      <w:pPr>
        <w:pStyle w:val="DocumentText10pt"/>
        <w:numPr>
          <w:ilvl w:val="0"/>
          <w:numId w:val="26"/>
        </w:numPr>
        <w:rPr>
          <w:lang w:val="en-US" w:eastAsia="en-US"/>
        </w:rPr>
      </w:pPr>
      <w:r>
        <w:rPr>
          <w:lang w:val="en-US" w:eastAsia="en-US"/>
        </w:rPr>
        <w:t>Update the</w:t>
      </w:r>
      <w:r w:rsidR="00614A8B">
        <w:rPr>
          <w:lang w:val="en-US" w:eastAsia="en-US"/>
        </w:rPr>
        <w:t xml:space="preserve"> DMS Schedule Header fields </w:t>
      </w:r>
      <w:r>
        <w:rPr>
          <w:lang w:val="en-US" w:eastAsia="en-US"/>
        </w:rPr>
        <w:t>when corresponding</w:t>
      </w:r>
      <w:r w:rsidR="00614A8B">
        <w:rPr>
          <w:lang w:val="en-US" w:eastAsia="en-US"/>
        </w:rPr>
        <w:t xml:space="preserve"> source data </w:t>
      </w:r>
      <w:r>
        <w:rPr>
          <w:lang w:val="en-US" w:eastAsia="en-US"/>
        </w:rPr>
        <w:t>is updated in</w:t>
      </w:r>
      <w:r w:rsidR="00614A8B">
        <w:rPr>
          <w:lang w:val="en-US" w:eastAsia="en-US"/>
        </w:rPr>
        <w:t xml:space="preserve"> EDNAR</w:t>
      </w:r>
    </w:p>
    <w:p w14:paraId="51181311" w14:textId="6EC6144B" w:rsidR="00B02402" w:rsidRDefault="00B02402" w:rsidP="00614A8B">
      <w:pPr>
        <w:pStyle w:val="DocumentText10pt"/>
        <w:numPr>
          <w:ilvl w:val="0"/>
          <w:numId w:val="26"/>
        </w:numPr>
        <w:rPr>
          <w:lang w:val="en-US" w:eastAsia="en-US"/>
        </w:rPr>
      </w:pPr>
      <w:r>
        <w:rPr>
          <w:lang w:val="en-US" w:eastAsia="en-US"/>
        </w:rPr>
        <w:t>Update the DMS Job and Schedule Numbers in the EDNAR NAR</w:t>
      </w:r>
    </w:p>
    <w:p w14:paraId="1E51AA19" w14:textId="2B0AEF91" w:rsidR="00B02402" w:rsidRDefault="00B02402" w:rsidP="00614A8B">
      <w:pPr>
        <w:pStyle w:val="DocumentText10pt"/>
        <w:numPr>
          <w:ilvl w:val="0"/>
          <w:numId w:val="26"/>
        </w:numPr>
        <w:rPr>
          <w:lang w:val="en-US" w:eastAsia="en-US"/>
        </w:rPr>
      </w:pPr>
      <w:r>
        <w:rPr>
          <w:lang w:val="en-US" w:eastAsia="en-US"/>
        </w:rPr>
        <w:t>Update the EDNAR NAR status to align with the DMS Schedule status</w:t>
      </w:r>
    </w:p>
    <w:p w14:paraId="191BE006" w14:textId="4FC267AF" w:rsidR="00003A2A" w:rsidRDefault="00C54951" w:rsidP="00003A2A">
      <w:pPr>
        <w:pStyle w:val="DocumentText10pt"/>
        <w:rPr>
          <w:lang w:val="en-US" w:eastAsia="en-US"/>
        </w:rPr>
      </w:pPr>
      <w:r>
        <w:rPr>
          <w:lang w:val="en-US" w:eastAsia="en-US"/>
        </w:rPr>
        <w:t>Refer to Appendix A</w:t>
      </w:r>
      <w:r w:rsidR="008054DE">
        <w:rPr>
          <w:lang w:val="en-US" w:eastAsia="en-US"/>
        </w:rPr>
        <w:t xml:space="preserve"> for a summary of the SOAP messages that comprise the integration.</w:t>
      </w:r>
    </w:p>
    <w:p w14:paraId="59F79097" w14:textId="77777777" w:rsidR="000D3BB8" w:rsidRDefault="008054DE" w:rsidP="00003A2A">
      <w:pPr>
        <w:pStyle w:val="DocumentText10pt"/>
        <w:rPr>
          <w:lang w:val="en-US" w:eastAsia="en-US"/>
        </w:rPr>
      </w:pPr>
      <w:r>
        <w:rPr>
          <w:lang w:val="en-US" w:eastAsia="en-US"/>
        </w:rPr>
        <w:t>The following detailed requirements need to be met by the integration solution.</w:t>
      </w:r>
      <w:r w:rsidR="000D3BB8">
        <w:rPr>
          <w:lang w:val="en-US" w:eastAsia="en-US"/>
        </w:rPr>
        <w:t xml:space="preserve"> </w:t>
      </w:r>
    </w:p>
    <w:p w14:paraId="32C17FD7" w14:textId="3D495167" w:rsidR="008054DE" w:rsidRDefault="000D3BB8" w:rsidP="00003A2A">
      <w:pPr>
        <w:pStyle w:val="DocumentText10pt"/>
        <w:rPr>
          <w:lang w:val="en-US" w:eastAsia="en-US"/>
        </w:rPr>
      </w:pPr>
      <w:r w:rsidRPr="000D3BB8">
        <w:rPr>
          <w:b/>
          <w:lang w:val="en-US" w:eastAsia="en-US"/>
        </w:rPr>
        <w:t>Note</w:t>
      </w:r>
      <w:r>
        <w:rPr>
          <w:lang w:val="en-US" w:eastAsia="en-US"/>
        </w:rPr>
        <w:t>: the EDNAR FBR &lt;number&gt; reference provides traceability to the EDNAR Functional Business Requirements’ matrix.</w:t>
      </w:r>
    </w:p>
    <w:p w14:paraId="08121ED8" w14:textId="2860BD53" w:rsidR="00283C52" w:rsidRPr="00542147" w:rsidRDefault="00283C52" w:rsidP="00542147">
      <w:pPr>
        <w:pStyle w:val="Heading3"/>
        <w:rPr>
          <w:lang w:val="en-US"/>
        </w:rPr>
      </w:pPr>
      <w:bookmarkStart w:id="550" w:name="_Toc529434275"/>
      <w:r w:rsidRPr="00542147">
        <w:rPr>
          <w:lang w:val="en-US"/>
        </w:rPr>
        <w:t>EDNAR FBR 239</w:t>
      </w:r>
      <w:ins w:id="551" w:author="Elizabeth Ryan" w:date="2018-11-05T16:17:00Z">
        <w:r w:rsidR="001016D9">
          <w:rPr>
            <w:lang w:val="en-US"/>
          </w:rPr>
          <w:t xml:space="preserve"> (Release 1)</w:t>
        </w:r>
      </w:ins>
      <w:bookmarkEnd w:id="550"/>
    </w:p>
    <w:p w14:paraId="18005885" w14:textId="2C1BBC60" w:rsidR="00003A2A" w:rsidRDefault="00003A2A" w:rsidP="00003A2A">
      <w:pPr>
        <w:pStyle w:val="DocumentText10pt"/>
        <w:rPr>
          <w:lang w:val="en-US" w:eastAsia="en-US"/>
        </w:rPr>
      </w:pPr>
      <w:r w:rsidRPr="00003A2A">
        <w:rPr>
          <w:lang w:val="en-US" w:eastAsia="en-US"/>
        </w:rPr>
        <w:t xml:space="preserve">When a NAR is moved to "Accepted" </w:t>
      </w:r>
      <w:r>
        <w:rPr>
          <w:lang w:val="en-US" w:eastAsia="en-US"/>
        </w:rPr>
        <w:t xml:space="preserve">EDNAR must </w:t>
      </w:r>
      <w:r w:rsidRPr="00003A2A">
        <w:rPr>
          <w:lang w:val="en-US" w:eastAsia="en-US"/>
        </w:rPr>
        <w:t>automatically</w:t>
      </w:r>
      <w:r>
        <w:rPr>
          <w:lang w:val="en-US" w:eastAsia="en-US"/>
        </w:rPr>
        <w:t xml:space="preserve"> trigger a request to DMS to create a switching schedule</w:t>
      </w:r>
      <w:r w:rsidRPr="00003A2A">
        <w:rPr>
          <w:lang w:val="en-US" w:eastAsia="en-US"/>
        </w:rPr>
        <w:t xml:space="preserve"> if the Switching Type </w:t>
      </w:r>
      <w:r>
        <w:rPr>
          <w:lang w:val="en-US" w:eastAsia="en-US"/>
        </w:rPr>
        <w:t>requires a</w:t>
      </w:r>
      <w:r w:rsidRPr="00003A2A">
        <w:rPr>
          <w:lang w:val="en-US" w:eastAsia="en-US"/>
        </w:rPr>
        <w:t xml:space="preserve"> switching instruction</w:t>
      </w:r>
      <w:r>
        <w:rPr>
          <w:lang w:val="en-US" w:eastAsia="en-US"/>
        </w:rPr>
        <w:t>.</w:t>
      </w:r>
      <w:r w:rsidRPr="00003A2A">
        <w:rPr>
          <w:lang w:val="en-US" w:eastAsia="en-US"/>
        </w:rPr>
        <w:t xml:space="preserve"> The NAR fields defined in the</w:t>
      </w:r>
      <w:r>
        <w:rPr>
          <w:lang w:val="en-US" w:eastAsia="en-US"/>
        </w:rPr>
        <w:t xml:space="preserve"> attached EDNAR</w:t>
      </w:r>
      <w:r w:rsidRPr="00003A2A">
        <w:rPr>
          <w:lang w:val="en-US" w:eastAsia="en-US"/>
        </w:rPr>
        <w:t xml:space="preserve"> DMS </w:t>
      </w:r>
      <w:r w:rsidR="00195A35">
        <w:rPr>
          <w:lang w:val="en-US" w:eastAsia="en-US"/>
        </w:rPr>
        <w:t>M</w:t>
      </w:r>
      <w:r w:rsidRPr="00003A2A">
        <w:rPr>
          <w:lang w:val="en-US" w:eastAsia="en-US"/>
        </w:rPr>
        <w:t xml:space="preserve">apping </w:t>
      </w:r>
      <w:r>
        <w:rPr>
          <w:lang w:val="en-US" w:eastAsia="en-US"/>
        </w:rPr>
        <w:t>file</w:t>
      </w:r>
      <w:r w:rsidRPr="00003A2A">
        <w:rPr>
          <w:lang w:val="en-US" w:eastAsia="en-US"/>
        </w:rPr>
        <w:t xml:space="preserve"> must be sent to DMS with the request to create a </w:t>
      </w:r>
      <w:r>
        <w:rPr>
          <w:lang w:val="en-US" w:eastAsia="en-US"/>
        </w:rPr>
        <w:t>switching schedule</w:t>
      </w:r>
      <w:r w:rsidRPr="00003A2A">
        <w:rPr>
          <w:lang w:val="en-US" w:eastAsia="en-US"/>
        </w:rPr>
        <w:t>.</w:t>
      </w:r>
    </w:p>
    <w:p w14:paraId="596C6734" w14:textId="7AB22B21" w:rsidR="00283C52" w:rsidRDefault="00283C52" w:rsidP="00283C52">
      <w:pPr>
        <w:pStyle w:val="DocumentText10pt"/>
        <w:rPr>
          <w:lang w:val="en-US" w:eastAsia="en-US"/>
        </w:rPr>
      </w:pPr>
      <w:r w:rsidRPr="00E52747">
        <w:rPr>
          <w:b/>
          <w:i/>
          <w:lang w:val="en-US" w:eastAsia="en-US"/>
        </w:rPr>
        <w:t>Note</w:t>
      </w:r>
      <w:r w:rsidRPr="00003A2A">
        <w:rPr>
          <w:lang w:val="en-US" w:eastAsia="en-US"/>
        </w:rPr>
        <w:t>: there will be no method to manually trigger the DMS interface to c</w:t>
      </w:r>
      <w:r w:rsidR="00E52747">
        <w:rPr>
          <w:lang w:val="en-US" w:eastAsia="en-US"/>
        </w:rPr>
        <w:t>reate the switching instruction unless the interface fails (see EDNAR FBR 240 below).</w:t>
      </w:r>
    </w:p>
    <w:p w14:paraId="7AD39D11" w14:textId="08F805B0" w:rsidR="005A5A63" w:rsidRDefault="005A5A63" w:rsidP="00283C52">
      <w:pPr>
        <w:pStyle w:val="DocumentText10pt"/>
        <w:rPr>
          <w:lang w:val="en-US" w:eastAsia="en-US"/>
        </w:rPr>
      </w:pPr>
      <w:r>
        <w:rPr>
          <w:lang w:val="en-US" w:eastAsia="en-US"/>
        </w:rPr>
        <w:t>The following changes are required to the existing SRR DMS integration (as reflected in the mapping spread sheet):</w:t>
      </w:r>
    </w:p>
    <w:p w14:paraId="719D38AA" w14:textId="0C6FA04C" w:rsidR="005670E3" w:rsidRDefault="005670E3" w:rsidP="005A5A63">
      <w:pPr>
        <w:pStyle w:val="DocumentText10pt"/>
        <w:numPr>
          <w:ilvl w:val="0"/>
          <w:numId w:val="27"/>
        </w:numPr>
        <w:rPr>
          <w:lang w:val="en-US" w:eastAsia="en-US"/>
        </w:rPr>
      </w:pPr>
      <w:r>
        <w:rPr>
          <w:lang w:val="en-US" w:eastAsia="en-US"/>
        </w:rPr>
        <w:t>Change the field mapping for the NAR Id from “NAR (Ref Number from SRR)” to “SRR Number”</w:t>
      </w:r>
      <w:r w:rsidR="004F0388">
        <w:rPr>
          <w:lang w:val="en-US" w:eastAsia="en-US"/>
        </w:rPr>
        <w:t xml:space="preserve"> </w:t>
      </w:r>
      <w:r w:rsidR="004F0388">
        <w:rPr>
          <w:rStyle w:val="FootnoteReference"/>
          <w:lang w:val="en-US" w:eastAsia="en-US"/>
        </w:rPr>
        <w:footnoteReference w:id="2"/>
      </w:r>
    </w:p>
    <w:p w14:paraId="1812D357" w14:textId="41D4D038" w:rsidR="005A5A63" w:rsidRDefault="005A5A63" w:rsidP="0028013E">
      <w:pPr>
        <w:pStyle w:val="DocumentText10pt"/>
        <w:numPr>
          <w:ilvl w:val="0"/>
          <w:numId w:val="27"/>
        </w:numPr>
        <w:rPr>
          <w:lang w:val="en-US" w:eastAsia="en-US"/>
        </w:rPr>
      </w:pPr>
      <w:r w:rsidRPr="0028013E">
        <w:rPr>
          <w:lang w:val="en-US" w:eastAsia="en-US"/>
        </w:rPr>
        <w:t>Add the “Created By” field to the interface definition and populate it with the user’s name that accepted the NAR, i.e. The Planner</w:t>
      </w:r>
      <w:r w:rsidR="000D3BB8">
        <w:rPr>
          <w:lang w:val="en-US" w:eastAsia="en-US"/>
        </w:rPr>
        <w:t>.</w:t>
      </w:r>
      <w:r w:rsidR="006E176B">
        <w:rPr>
          <w:rStyle w:val="FootnoteReference"/>
          <w:lang w:val="en-US" w:eastAsia="en-US"/>
        </w:rPr>
        <w:footnoteReference w:id="3"/>
      </w:r>
    </w:p>
    <w:p w14:paraId="0EAD364A" w14:textId="56DCBEFA" w:rsidR="00C04E81" w:rsidRDefault="00696D79" w:rsidP="00696D79">
      <w:pPr>
        <w:pStyle w:val="DocumentText10pt"/>
        <w:rPr>
          <w:lang w:val="en-US" w:eastAsia="en-US"/>
        </w:rPr>
      </w:pPr>
      <w:r>
        <w:rPr>
          <w:lang w:val="en-US" w:eastAsia="en-US"/>
        </w:rPr>
        <w:object w:dxaOrig="1530" w:dyaOrig="991" w14:anchorId="26086A02">
          <v:shape id="_x0000_i1026" type="#_x0000_t75" style="width:76.8pt;height:49.5pt" o:ole="">
            <v:imagedata r:id="rId20" o:title=""/>
          </v:shape>
          <o:OLEObject Type="Embed" ProgID="Excel.Sheet.8" ShapeID="_x0000_i1026" DrawAspect="Icon" ObjectID="_1606549251" r:id="rId21"/>
        </w:object>
      </w:r>
    </w:p>
    <w:p w14:paraId="6D9750BD" w14:textId="77777777" w:rsidR="00C04E81" w:rsidRDefault="00C04E81">
      <w:pPr>
        <w:rPr>
          <w:rFonts w:ascii="Century Gothic" w:hAnsi="Century Gothic"/>
          <w:sz w:val="20"/>
          <w:szCs w:val="20"/>
          <w:lang w:val="en-US" w:eastAsia="en-US"/>
        </w:rPr>
      </w:pPr>
      <w:r>
        <w:rPr>
          <w:lang w:val="en-US" w:eastAsia="en-US"/>
        </w:rPr>
        <w:br w:type="page"/>
      </w:r>
    </w:p>
    <w:p w14:paraId="77F745AA" w14:textId="648FE898" w:rsidR="004E357D" w:rsidRPr="00542147" w:rsidRDefault="004E357D" w:rsidP="00542147">
      <w:pPr>
        <w:pStyle w:val="Heading3"/>
        <w:rPr>
          <w:lang w:val="en-US"/>
        </w:rPr>
      </w:pPr>
      <w:bookmarkStart w:id="552" w:name="_Toc529434276"/>
      <w:r w:rsidRPr="00542147">
        <w:rPr>
          <w:lang w:val="en-US"/>
        </w:rPr>
        <w:lastRenderedPageBreak/>
        <w:t>EDNAR FBR 243</w:t>
      </w:r>
      <w:ins w:id="553" w:author="Elizabeth Ryan" w:date="2018-11-05T16:18:00Z">
        <w:r w:rsidR="001016D9">
          <w:rPr>
            <w:lang w:val="en-US"/>
          </w:rPr>
          <w:t xml:space="preserve"> (Release </w:t>
        </w:r>
      </w:ins>
      <w:ins w:id="554" w:author="Elizabeth Ryan" w:date="2018-11-05T16:19:00Z">
        <w:r w:rsidR="001016D9">
          <w:rPr>
            <w:lang w:val="en-US"/>
          </w:rPr>
          <w:t>1</w:t>
        </w:r>
      </w:ins>
      <w:ins w:id="555" w:author="Elizabeth Ryan" w:date="2018-11-05T16:18:00Z">
        <w:r w:rsidR="001016D9">
          <w:rPr>
            <w:lang w:val="en-US"/>
          </w:rPr>
          <w:t>)</w:t>
        </w:r>
      </w:ins>
      <w:bookmarkEnd w:id="552"/>
    </w:p>
    <w:p w14:paraId="643894B3" w14:textId="2E1D6FDF" w:rsidR="004E357D" w:rsidRDefault="004E357D" w:rsidP="00283C52">
      <w:pPr>
        <w:pStyle w:val="DocumentText10pt"/>
        <w:rPr>
          <w:lang w:val="en-US" w:eastAsia="en-US"/>
        </w:rPr>
      </w:pPr>
      <w:r w:rsidRPr="004E357D">
        <w:rPr>
          <w:lang w:val="en-US" w:eastAsia="en-US"/>
        </w:rPr>
        <w:t xml:space="preserve">On receiving a request to create a </w:t>
      </w:r>
      <w:r w:rsidR="00E52747">
        <w:rPr>
          <w:lang w:val="en-US" w:eastAsia="en-US"/>
        </w:rPr>
        <w:t>schedule</w:t>
      </w:r>
      <w:r w:rsidRPr="004E357D">
        <w:rPr>
          <w:lang w:val="en-US" w:eastAsia="en-US"/>
        </w:rPr>
        <w:t xml:space="preserve"> from EDNAR DMS must automatically create a planned Switching Schedule at "Created" status with all the appropriate Header information populated</w:t>
      </w:r>
      <w:r w:rsidR="00E52747">
        <w:rPr>
          <w:b/>
          <w:lang w:val="en-US" w:eastAsia="en-US"/>
        </w:rPr>
        <w:t xml:space="preserve">, </w:t>
      </w:r>
      <w:r w:rsidR="00E52747" w:rsidRPr="00E52747">
        <w:rPr>
          <w:lang w:val="en-US" w:eastAsia="en-US"/>
        </w:rPr>
        <w:t>as per t</w:t>
      </w:r>
      <w:r w:rsidRPr="004E357D">
        <w:rPr>
          <w:lang w:val="en-US" w:eastAsia="en-US"/>
        </w:rPr>
        <w:t xml:space="preserve">he </w:t>
      </w:r>
      <w:r w:rsidR="007D0E46">
        <w:rPr>
          <w:lang w:val="en-US" w:eastAsia="en-US"/>
        </w:rPr>
        <w:t xml:space="preserve">above </w:t>
      </w:r>
      <w:r>
        <w:rPr>
          <w:lang w:val="en-US" w:eastAsia="en-US"/>
        </w:rPr>
        <w:t>EDNAR</w:t>
      </w:r>
      <w:r w:rsidRPr="00003A2A">
        <w:rPr>
          <w:lang w:val="en-US" w:eastAsia="en-US"/>
        </w:rPr>
        <w:t xml:space="preserve"> DMS </w:t>
      </w:r>
      <w:r>
        <w:rPr>
          <w:lang w:val="en-US" w:eastAsia="en-US"/>
        </w:rPr>
        <w:t>m</w:t>
      </w:r>
      <w:r w:rsidRPr="00003A2A">
        <w:rPr>
          <w:lang w:val="en-US" w:eastAsia="en-US"/>
        </w:rPr>
        <w:t xml:space="preserve">apping </w:t>
      </w:r>
      <w:r>
        <w:rPr>
          <w:lang w:val="en-US" w:eastAsia="en-US"/>
        </w:rPr>
        <w:t>file.</w:t>
      </w:r>
    </w:p>
    <w:p w14:paraId="25FE4264" w14:textId="7D5C8CE8" w:rsidR="005A5A63" w:rsidRDefault="005A5A63" w:rsidP="00283C52">
      <w:pPr>
        <w:pStyle w:val="DocumentText10pt"/>
        <w:rPr>
          <w:lang w:val="en-US" w:eastAsia="en-US"/>
        </w:rPr>
      </w:pPr>
      <w:r>
        <w:rPr>
          <w:lang w:val="en-US" w:eastAsia="en-US"/>
        </w:rPr>
        <w:t>The following changes are required to the DMS Schedule Header:</w:t>
      </w:r>
    </w:p>
    <w:p w14:paraId="43E8ABD7" w14:textId="3492F023" w:rsidR="0028013E" w:rsidRDefault="0028013E" w:rsidP="0028013E">
      <w:pPr>
        <w:pStyle w:val="DocumentText10pt"/>
        <w:numPr>
          <w:ilvl w:val="0"/>
          <w:numId w:val="27"/>
        </w:numPr>
        <w:rPr>
          <w:lang w:val="en-US" w:eastAsia="en-US"/>
        </w:rPr>
      </w:pPr>
      <w:r>
        <w:rPr>
          <w:lang w:val="en-US" w:eastAsia="en-US"/>
        </w:rPr>
        <w:t>Remove</w:t>
      </w:r>
      <w:r w:rsidR="001F2EFC">
        <w:rPr>
          <w:lang w:val="en-US" w:eastAsia="en-US"/>
        </w:rPr>
        <w:t xml:space="preserve"> the </w:t>
      </w:r>
      <w:r>
        <w:rPr>
          <w:lang w:val="en-US" w:eastAsia="en-US"/>
        </w:rPr>
        <w:t xml:space="preserve">“NAR (Ref Number from SRR)” </w:t>
      </w:r>
      <w:r w:rsidR="001F2EFC">
        <w:rPr>
          <w:lang w:val="en-US" w:eastAsia="en-US"/>
        </w:rPr>
        <w:t xml:space="preserve">field </w:t>
      </w:r>
      <w:r>
        <w:rPr>
          <w:lang w:val="en-US" w:eastAsia="en-US"/>
        </w:rPr>
        <w:t>as this field will no lo</w:t>
      </w:r>
      <w:r w:rsidR="001F2EFC">
        <w:rPr>
          <w:lang w:val="en-US" w:eastAsia="en-US"/>
        </w:rPr>
        <w:t>nger be used and is a duplicate. This field will be replaced by the “NAR #” field</w:t>
      </w:r>
    </w:p>
    <w:p w14:paraId="4EFF4188" w14:textId="5E58DC65" w:rsidR="004E357D" w:rsidRDefault="004E357D" w:rsidP="004E357D">
      <w:pPr>
        <w:pStyle w:val="DocumentText10pt"/>
        <w:numPr>
          <w:ilvl w:val="0"/>
          <w:numId w:val="27"/>
        </w:numPr>
        <w:rPr>
          <w:lang w:val="en-US" w:eastAsia="en-US"/>
        </w:rPr>
      </w:pPr>
      <w:r>
        <w:rPr>
          <w:lang w:val="en-US" w:eastAsia="en-US"/>
        </w:rPr>
        <w:t xml:space="preserve">Remove </w:t>
      </w:r>
      <w:r w:rsidR="001F2EFC">
        <w:rPr>
          <w:lang w:val="en-US" w:eastAsia="en-US"/>
        </w:rPr>
        <w:t xml:space="preserve">the </w:t>
      </w:r>
      <w:r>
        <w:rPr>
          <w:lang w:val="en-US" w:eastAsia="en-US"/>
        </w:rPr>
        <w:t>“</w:t>
      </w:r>
      <w:r w:rsidRPr="00915287">
        <w:rPr>
          <w:lang w:val="en-US" w:eastAsia="en-US"/>
        </w:rPr>
        <w:t>Number of SRR Tasks</w:t>
      </w:r>
      <w:r>
        <w:rPr>
          <w:lang w:val="en-US" w:eastAsia="en-US"/>
        </w:rPr>
        <w:t>” field as tasks are not relevant in EDNAR</w:t>
      </w:r>
    </w:p>
    <w:p w14:paraId="0BFD64FB" w14:textId="7A848DA7" w:rsidR="0028013E" w:rsidRDefault="0028013E" w:rsidP="004E357D">
      <w:pPr>
        <w:pStyle w:val="DocumentText10pt"/>
        <w:numPr>
          <w:ilvl w:val="0"/>
          <w:numId w:val="27"/>
        </w:numPr>
        <w:rPr>
          <w:lang w:val="en-US" w:eastAsia="en-US"/>
        </w:rPr>
      </w:pPr>
      <w:r>
        <w:rPr>
          <w:lang w:val="en-US" w:eastAsia="en-US"/>
        </w:rPr>
        <w:t xml:space="preserve">Remove the </w:t>
      </w:r>
      <w:r w:rsidR="001F2EFC">
        <w:rPr>
          <w:lang w:val="en-US" w:eastAsia="en-US"/>
        </w:rPr>
        <w:t>“</w:t>
      </w:r>
      <w:r w:rsidRPr="0028013E">
        <w:rPr>
          <w:lang w:val="en-US" w:eastAsia="en-US"/>
        </w:rPr>
        <w:t>Prepared By</w:t>
      </w:r>
      <w:r w:rsidR="001F2EFC">
        <w:rPr>
          <w:lang w:val="en-US" w:eastAsia="en-US"/>
        </w:rPr>
        <w:t>”</w:t>
      </w:r>
      <w:r w:rsidRPr="0028013E">
        <w:rPr>
          <w:lang w:val="en-US" w:eastAsia="en-US"/>
        </w:rPr>
        <w:t xml:space="preserve"> </w:t>
      </w:r>
      <w:r>
        <w:rPr>
          <w:lang w:val="en-US" w:eastAsia="en-US"/>
        </w:rPr>
        <w:t xml:space="preserve">field as </w:t>
      </w:r>
      <w:r w:rsidR="001F2EFC">
        <w:rPr>
          <w:lang w:val="en-US" w:eastAsia="en-US"/>
        </w:rPr>
        <w:t xml:space="preserve">this field is not </w:t>
      </w:r>
      <w:r>
        <w:rPr>
          <w:lang w:val="en-US" w:eastAsia="en-US"/>
        </w:rPr>
        <w:t>required</w:t>
      </w:r>
      <w:r>
        <w:rPr>
          <w:rStyle w:val="FootnoteReference"/>
          <w:lang w:val="en-US" w:eastAsia="en-US"/>
        </w:rPr>
        <w:footnoteReference w:id="4"/>
      </w:r>
    </w:p>
    <w:p w14:paraId="715B263A" w14:textId="77777777" w:rsidR="00A74C5F" w:rsidRDefault="00A74C5F" w:rsidP="00A74C5F">
      <w:pPr>
        <w:pStyle w:val="DocumentText10pt"/>
        <w:numPr>
          <w:ilvl w:val="0"/>
          <w:numId w:val="27"/>
        </w:numPr>
        <w:rPr>
          <w:lang w:val="en-US" w:eastAsia="en-US"/>
        </w:rPr>
      </w:pPr>
      <w:r>
        <w:rPr>
          <w:lang w:val="en-US" w:eastAsia="en-US"/>
        </w:rPr>
        <w:t>Change field name “SRR Number” to “NAR #”</w:t>
      </w:r>
    </w:p>
    <w:p w14:paraId="362E630C" w14:textId="224BCF7A" w:rsidR="00283C52" w:rsidRPr="00542147" w:rsidRDefault="00283C52" w:rsidP="00542147">
      <w:pPr>
        <w:pStyle w:val="Heading3"/>
        <w:rPr>
          <w:lang w:val="en-US"/>
        </w:rPr>
      </w:pPr>
      <w:bookmarkStart w:id="556" w:name="_Toc529434277"/>
      <w:r w:rsidRPr="00542147">
        <w:rPr>
          <w:lang w:val="en-US"/>
        </w:rPr>
        <w:t>EDNAR FBR 240</w:t>
      </w:r>
      <w:ins w:id="557" w:author="Elizabeth Ryan" w:date="2018-11-05T16:18:00Z">
        <w:r w:rsidR="001016D9">
          <w:rPr>
            <w:lang w:val="en-US"/>
          </w:rPr>
          <w:t xml:space="preserve"> (Release 2)</w:t>
        </w:r>
      </w:ins>
      <w:bookmarkEnd w:id="556"/>
    </w:p>
    <w:p w14:paraId="43BB08BD" w14:textId="77777777" w:rsidR="00283C52" w:rsidRPr="00915287" w:rsidRDefault="00283C52" w:rsidP="00283C52">
      <w:pPr>
        <w:pStyle w:val="DocumentText10pt"/>
        <w:rPr>
          <w:lang w:val="en-US" w:eastAsia="en-US"/>
        </w:rPr>
      </w:pPr>
      <w:r w:rsidRPr="00283C52">
        <w:rPr>
          <w:lang w:val="en-US" w:eastAsia="en-US"/>
        </w:rPr>
        <w:t>If the EDNAR DMS interface fails to create a schedule in DMS the system needs to display an error message to the user and make the "Send to DMS" button available so that the user can retry once the issue is fixed.</w:t>
      </w:r>
    </w:p>
    <w:p w14:paraId="5C4E5260" w14:textId="5AE68485" w:rsidR="00283C52" w:rsidRDefault="009E4358" w:rsidP="00283C52">
      <w:pPr>
        <w:pStyle w:val="DocumentText10pt"/>
        <w:rPr>
          <w:lang w:val="en-US" w:eastAsia="en-US"/>
        </w:rPr>
      </w:pPr>
      <w:r>
        <w:rPr>
          <w:lang w:val="en-US" w:eastAsia="en-US"/>
        </w:rPr>
        <w:t>EDNAR will know whether or not a Schedule has been successfully created in DMS via the message acknowledge received from DMS which</w:t>
      </w:r>
      <w:r w:rsidRPr="009E4358">
        <w:rPr>
          <w:lang w:val="en-US" w:eastAsia="en-US"/>
        </w:rPr>
        <w:t xml:space="preserve"> contains a SOAP Fault or a non-zero status value to indicate failure to process the message</w:t>
      </w:r>
      <w:r w:rsidR="001F2EFC">
        <w:rPr>
          <w:lang w:val="en-US" w:eastAsia="en-US"/>
        </w:rPr>
        <w:t xml:space="preserve">. </w:t>
      </w:r>
      <w:r w:rsidR="007D0E46">
        <w:rPr>
          <w:lang w:val="en-US" w:eastAsia="en-US"/>
        </w:rPr>
        <w:t>Appendix A provides details of the message acknowledgements.</w:t>
      </w:r>
    </w:p>
    <w:p w14:paraId="1E53ABAF" w14:textId="0D0BEC09" w:rsidR="007A4BE7" w:rsidRPr="00542147" w:rsidRDefault="007A4BE7" w:rsidP="007A4BE7">
      <w:pPr>
        <w:pStyle w:val="Heading3"/>
        <w:rPr>
          <w:lang w:val="en-US"/>
        </w:rPr>
      </w:pPr>
      <w:bookmarkStart w:id="558" w:name="_Toc529434278"/>
      <w:r w:rsidRPr="00542147">
        <w:rPr>
          <w:lang w:val="en-US"/>
        </w:rPr>
        <w:t xml:space="preserve">EDNAR FBR </w:t>
      </w:r>
      <w:r>
        <w:rPr>
          <w:lang w:val="en-US"/>
        </w:rPr>
        <w:t>313</w:t>
      </w:r>
      <w:ins w:id="559" w:author="Elizabeth Ryan" w:date="2018-11-05T16:19:00Z">
        <w:r w:rsidR="001016D9">
          <w:rPr>
            <w:lang w:val="en-US"/>
          </w:rPr>
          <w:t xml:space="preserve"> (Release 2)</w:t>
        </w:r>
      </w:ins>
      <w:bookmarkEnd w:id="558"/>
    </w:p>
    <w:p w14:paraId="11630215" w14:textId="0A45034A" w:rsidR="007A4BE7" w:rsidRDefault="007A4BE7" w:rsidP="00283C52">
      <w:pPr>
        <w:pStyle w:val="DocumentText10pt"/>
        <w:rPr>
          <w:lang w:val="en-US" w:eastAsia="en-US"/>
        </w:rPr>
      </w:pPr>
      <w:r w:rsidRPr="007A4BE7">
        <w:rPr>
          <w:lang w:val="en-US" w:eastAsia="en-US"/>
        </w:rPr>
        <w:t>On cancelling a NAR the system must generate a status update to DMS and automatically check the Deferred/Cancelled checkbox in the DMS Schedule Header and update the CE Notes field with the EDNAR cancellation reason code</w:t>
      </w:r>
      <w:r w:rsidR="00CC1FF3">
        <w:rPr>
          <w:lang w:val="en-US" w:eastAsia="en-US"/>
        </w:rPr>
        <w:t>.</w:t>
      </w:r>
    </w:p>
    <w:p w14:paraId="6C11EE9F" w14:textId="409C2474" w:rsidR="00994C3A" w:rsidRDefault="00994C3A" w:rsidP="00283C52">
      <w:pPr>
        <w:pStyle w:val="DocumentText10pt"/>
        <w:rPr>
          <w:lang w:val="en-US" w:eastAsia="en-US"/>
        </w:rPr>
      </w:pPr>
      <w:r>
        <w:rPr>
          <w:lang w:val="en-US" w:eastAsia="en-US"/>
        </w:rPr>
        <w:t xml:space="preserve">The following </w:t>
      </w:r>
      <w:r w:rsidR="0087162D">
        <w:rPr>
          <w:lang w:val="en-US" w:eastAsia="en-US"/>
        </w:rPr>
        <w:t xml:space="preserve">Schedule Header </w:t>
      </w:r>
      <w:r>
        <w:rPr>
          <w:lang w:val="en-US" w:eastAsia="en-US"/>
        </w:rPr>
        <w:t xml:space="preserve">fields have been added to the </w:t>
      </w:r>
      <w:r w:rsidR="00195A35">
        <w:rPr>
          <w:lang w:val="en-US" w:eastAsia="en-US"/>
        </w:rPr>
        <w:t>EDNAR</w:t>
      </w:r>
      <w:r w:rsidR="00195A35" w:rsidRPr="00003A2A">
        <w:rPr>
          <w:lang w:val="en-US" w:eastAsia="en-US"/>
        </w:rPr>
        <w:t xml:space="preserve"> DMS </w:t>
      </w:r>
      <w:r w:rsidR="00195A35">
        <w:rPr>
          <w:lang w:val="en-US" w:eastAsia="en-US"/>
        </w:rPr>
        <w:t>M</w:t>
      </w:r>
      <w:r w:rsidR="00195A35" w:rsidRPr="00003A2A">
        <w:rPr>
          <w:lang w:val="en-US" w:eastAsia="en-US"/>
        </w:rPr>
        <w:t xml:space="preserve">apping </w:t>
      </w:r>
      <w:r w:rsidR="00195A35">
        <w:rPr>
          <w:lang w:val="en-US" w:eastAsia="en-US"/>
        </w:rPr>
        <w:t>file</w:t>
      </w:r>
      <w:r>
        <w:rPr>
          <w:lang w:val="en-US" w:eastAsia="en-US"/>
        </w:rPr>
        <w:t xml:space="preserve"> to support this requirement:</w:t>
      </w:r>
    </w:p>
    <w:p w14:paraId="06FC300B" w14:textId="1E048373" w:rsidR="00994C3A" w:rsidRPr="00B217F1" w:rsidRDefault="0087162D" w:rsidP="00994C3A">
      <w:pPr>
        <w:pStyle w:val="DocumentText10pt"/>
        <w:numPr>
          <w:ilvl w:val="0"/>
          <w:numId w:val="43"/>
        </w:numPr>
        <w:rPr>
          <w:highlight w:val="yellow"/>
          <w:lang w:val="en-US" w:eastAsia="en-US"/>
          <w:rPrChange w:id="560" w:author="Elizabeth Ryan" w:date="2018-11-08T09:40:00Z">
            <w:rPr>
              <w:lang w:val="en-US" w:eastAsia="en-US"/>
            </w:rPr>
          </w:rPrChange>
        </w:rPr>
      </w:pPr>
      <w:r w:rsidRPr="00B217F1">
        <w:rPr>
          <w:highlight w:val="yellow"/>
          <w:lang w:val="en-US" w:eastAsia="en-US"/>
          <w:rPrChange w:id="561" w:author="Elizabeth Ryan" w:date="2018-11-08T09:40:00Z">
            <w:rPr>
              <w:lang w:val="en-US" w:eastAsia="en-US"/>
            </w:rPr>
          </w:rPrChange>
        </w:rPr>
        <w:t>C.E. Notes – EDNAR cancel reason code to populate this fiel</w:t>
      </w:r>
      <w:r w:rsidR="007E228B" w:rsidRPr="00B217F1">
        <w:rPr>
          <w:highlight w:val="yellow"/>
          <w:lang w:val="en-US" w:eastAsia="en-US"/>
          <w:rPrChange w:id="562" w:author="Elizabeth Ryan" w:date="2018-11-08T09:40:00Z">
            <w:rPr>
              <w:lang w:val="en-US" w:eastAsia="en-US"/>
            </w:rPr>
          </w:rPrChange>
        </w:rPr>
        <w:t>d but not overwrite any existing text in this field</w:t>
      </w:r>
      <w:ins w:id="563" w:author="Elizabeth Ryan" w:date="2018-11-08T09:40:00Z">
        <w:r w:rsidR="00B217F1">
          <w:rPr>
            <w:highlight w:val="yellow"/>
            <w:lang w:val="en-US" w:eastAsia="en-US"/>
          </w:rPr>
          <w:t xml:space="preserve"> – can’t append text</w:t>
        </w:r>
      </w:ins>
    </w:p>
    <w:p w14:paraId="77CBC398" w14:textId="24677F3A" w:rsidR="0087162D" w:rsidRDefault="0087162D" w:rsidP="00994C3A">
      <w:pPr>
        <w:pStyle w:val="DocumentText10pt"/>
        <w:numPr>
          <w:ilvl w:val="0"/>
          <w:numId w:val="43"/>
        </w:numPr>
        <w:rPr>
          <w:lang w:val="en-US" w:eastAsia="en-US"/>
        </w:rPr>
      </w:pPr>
      <w:r>
        <w:rPr>
          <w:lang w:val="en-US" w:eastAsia="en-US"/>
        </w:rPr>
        <w:t>Deferred/Cancelled – this box to be automatically checked when a NAR Status of cancelled is received</w:t>
      </w:r>
    </w:p>
    <w:p w14:paraId="3B402BCA" w14:textId="78F1A002" w:rsidR="0087162D" w:rsidRPr="0087162D" w:rsidRDefault="0087162D" w:rsidP="0087162D">
      <w:pPr>
        <w:pStyle w:val="DocumentText10pt"/>
        <w:rPr>
          <w:lang w:val="en-US" w:eastAsia="en-US"/>
        </w:rPr>
      </w:pPr>
      <w:r>
        <w:rPr>
          <w:lang w:val="en-US" w:eastAsia="en-US"/>
        </w:rPr>
        <w:t>Refer to items</w:t>
      </w:r>
      <w:r w:rsidRPr="0087162D">
        <w:rPr>
          <w:lang w:val="en-US" w:eastAsia="en-US"/>
        </w:rPr>
        <w:t xml:space="preserve"> 6 and 7 in section 1.4 Open Issues</w:t>
      </w:r>
      <w:r>
        <w:rPr>
          <w:lang w:val="en-US" w:eastAsia="en-US"/>
        </w:rPr>
        <w:t xml:space="preserve"> to investigate whether DMS can be configured to enable this requirement.</w:t>
      </w:r>
    </w:p>
    <w:p w14:paraId="4B8F6FED" w14:textId="0EAD86C3" w:rsidR="00E52747" w:rsidRPr="00542147" w:rsidRDefault="00E52747" w:rsidP="00542147">
      <w:pPr>
        <w:pStyle w:val="Heading3"/>
        <w:rPr>
          <w:lang w:val="en-US"/>
        </w:rPr>
      </w:pPr>
      <w:bookmarkStart w:id="564" w:name="_Toc529434279"/>
      <w:r w:rsidRPr="00542147">
        <w:rPr>
          <w:lang w:val="en-US"/>
        </w:rPr>
        <w:t>EDNAR FBR 244</w:t>
      </w:r>
      <w:ins w:id="565" w:author="Elizabeth Ryan" w:date="2018-11-05T16:19:00Z">
        <w:r w:rsidR="001016D9">
          <w:rPr>
            <w:lang w:val="en-US"/>
          </w:rPr>
          <w:t xml:space="preserve"> (Release 1)</w:t>
        </w:r>
      </w:ins>
      <w:bookmarkEnd w:id="564"/>
    </w:p>
    <w:p w14:paraId="18112CCD" w14:textId="2F6A4949" w:rsidR="00E52747" w:rsidRDefault="00E52747" w:rsidP="00283C52">
      <w:pPr>
        <w:pStyle w:val="DocumentText10pt"/>
        <w:rPr>
          <w:lang w:val="en-US" w:eastAsia="en-US"/>
        </w:rPr>
      </w:pPr>
      <w:r w:rsidRPr="00E52747">
        <w:rPr>
          <w:lang w:val="en-US" w:eastAsia="en-US"/>
        </w:rPr>
        <w:t xml:space="preserve">On auto creation of the DMS </w:t>
      </w:r>
      <w:r w:rsidR="001F2EFC">
        <w:rPr>
          <w:lang w:val="en-US" w:eastAsia="en-US"/>
        </w:rPr>
        <w:t>S</w:t>
      </w:r>
      <w:r w:rsidRPr="00E52747">
        <w:rPr>
          <w:lang w:val="en-US" w:eastAsia="en-US"/>
        </w:rPr>
        <w:t>chedule the DMS job reference id ("J" number) must be sent to EDNAR and populate the corresponding NAR field.</w:t>
      </w:r>
    </w:p>
    <w:p w14:paraId="4170E345" w14:textId="1EB49C16" w:rsidR="00E8636E" w:rsidRDefault="00E8636E" w:rsidP="00283C52">
      <w:pPr>
        <w:pStyle w:val="DocumentText10pt"/>
        <w:rPr>
          <w:lang w:val="en-US" w:eastAsia="en-US"/>
        </w:rPr>
      </w:pPr>
      <w:r w:rsidRPr="00E8636E">
        <w:rPr>
          <w:b/>
          <w:lang w:val="en-US" w:eastAsia="en-US"/>
        </w:rPr>
        <w:t>Developer Note:</w:t>
      </w:r>
      <w:r>
        <w:rPr>
          <w:lang w:val="en-US" w:eastAsia="en-US"/>
        </w:rPr>
        <w:t xml:space="preserve"> The </w:t>
      </w:r>
      <w:r w:rsidRPr="00E8636E">
        <w:rPr>
          <w:lang w:val="en-US" w:eastAsia="en-US"/>
        </w:rPr>
        <w:t>Work Package Created — Outbound</w:t>
      </w:r>
      <w:r>
        <w:rPr>
          <w:lang w:val="en-US" w:eastAsia="en-US"/>
        </w:rPr>
        <w:t xml:space="preserve"> SOAP message is used for this transaction.</w:t>
      </w:r>
    </w:p>
    <w:p w14:paraId="23E84456" w14:textId="4EE10317" w:rsidR="00E52747" w:rsidRPr="00542147" w:rsidRDefault="00E52747" w:rsidP="00542147">
      <w:pPr>
        <w:pStyle w:val="Heading3"/>
        <w:rPr>
          <w:lang w:val="en-US"/>
        </w:rPr>
      </w:pPr>
      <w:bookmarkStart w:id="566" w:name="_Toc529434280"/>
      <w:r w:rsidRPr="00542147">
        <w:rPr>
          <w:lang w:val="en-US"/>
        </w:rPr>
        <w:t>EDNAR FBR 246</w:t>
      </w:r>
      <w:ins w:id="567" w:author="Elizabeth Ryan" w:date="2018-11-05T16:20:00Z">
        <w:r w:rsidR="001016D9">
          <w:rPr>
            <w:lang w:val="en-US"/>
          </w:rPr>
          <w:t xml:space="preserve"> (Release 2)</w:t>
        </w:r>
      </w:ins>
      <w:bookmarkEnd w:id="566"/>
    </w:p>
    <w:p w14:paraId="13BCB966" w14:textId="38CB014C" w:rsidR="00E52747" w:rsidRDefault="00E52747" w:rsidP="00283C52">
      <w:pPr>
        <w:pStyle w:val="DocumentText10pt"/>
        <w:rPr>
          <w:lang w:val="en-US" w:eastAsia="en-US"/>
        </w:rPr>
      </w:pPr>
      <w:r w:rsidRPr="00E52747">
        <w:rPr>
          <w:lang w:val="en-US" w:eastAsia="en-US"/>
        </w:rPr>
        <w:t>DMS must trigger a status update message to EDNAR every</w:t>
      </w:r>
      <w:r>
        <w:rPr>
          <w:lang w:val="en-US" w:eastAsia="en-US"/>
        </w:rPr>
        <w:t xml:space="preserve"> </w:t>
      </w:r>
      <w:r w:rsidRPr="00E52747">
        <w:rPr>
          <w:lang w:val="en-US" w:eastAsia="en-US"/>
        </w:rPr>
        <w:t>time the Switching Schedule changes status</w:t>
      </w:r>
      <w:r w:rsidR="0018042B">
        <w:rPr>
          <w:lang w:val="en-US" w:eastAsia="en-US"/>
        </w:rPr>
        <w:t xml:space="preserve"> or any of the </w:t>
      </w:r>
      <w:r w:rsidR="007A4BE7">
        <w:rPr>
          <w:lang w:val="en-US" w:eastAsia="en-US"/>
        </w:rPr>
        <w:t xml:space="preserve">status related </w:t>
      </w:r>
      <w:r w:rsidR="0018042B">
        <w:rPr>
          <w:lang w:val="en-US" w:eastAsia="en-US"/>
        </w:rPr>
        <w:t>field values below change</w:t>
      </w:r>
      <w:r w:rsidRPr="00E52747">
        <w:rPr>
          <w:lang w:val="en-US" w:eastAsia="en-US"/>
        </w:rPr>
        <w:t xml:space="preserve">. EDNAR must then update the NAR status based on the </w:t>
      </w:r>
      <w:r w:rsidR="00262E0B">
        <w:rPr>
          <w:lang w:val="en-US" w:eastAsia="en-US"/>
        </w:rPr>
        <w:t>data</w:t>
      </w:r>
      <w:r w:rsidRPr="00E52747">
        <w:rPr>
          <w:lang w:val="en-US" w:eastAsia="en-US"/>
        </w:rPr>
        <w:t xml:space="preserve"> received from DMS</w:t>
      </w:r>
      <w:r>
        <w:rPr>
          <w:lang w:val="en-US" w:eastAsia="en-US"/>
        </w:rPr>
        <w:t xml:space="preserve">. </w:t>
      </w:r>
      <w:r w:rsidR="006E176B">
        <w:rPr>
          <w:lang w:val="en-US" w:eastAsia="en-US"/>
        </w:rPr>
        <w:t>EDNAR must process status messages in the correct sequence by date and time.</w:t>
      </w:r>
    </w:p>
    <w:p w14:paraId="26D081E0" w14:textId="58F942F4" w:rsidR="0018042B" w:rsidRDefault="0018042B" w:rsidP="00283C52">
      <w:pPr>
        <w:pStyle w:val="DocumentText10pt"/>
        <w:rPr>
          <w:lang w:val="en-US" w:eastAsia="en-US"/>
        </w:rPr>
      </w:pPr>
      <w:r>
        <w:rPr>
          <w:lang w:val="en-US" w:eastAsia="en-US"/>
        </w:rPr>
        <w:lastRenderedPageBreak/>
        <w:t>The following fields need to be sent to EDNAR from DMS</w:t>
      </w:r>
      <w:r w:rsidR="003F33B8">
        <w:rPr>
          <w:lang w:val="en-US" w:eastAsia="en-US"/>
        </w:rPr>
        <w:t xml:space="preserve"> when they are first populated or updated</w:t>
      </w:r>
      <w:r>
        <w:rPr>
          <w:lang w:val="en-US" w:eastAsia="en-US"/>
        </w:rPr>
        <w:t>:</w:t>
      </w:r>
    </w:p>
    <w:tbl>
      <w:tblPr>
        <w:tblStyle w:val="TableGrid1"/>
        <w:tblW w:w="0" w:type="auto"/>
        <w:tblInd w:w="108" w:type="dxa"/>
        <w:tblLook w:val="04A0" w:firstRow="1" w:lastRow="0" w:firstColumn="1" w:lastColumn="0" w:noHBand="0" w:noVBand="1"/>
      </w:tblPr>
      <w:tblGrid>
        <w:gridCol w:w="1418"/>
        <w:gridCol w:w="1984"/>
        <w:gridCol w:w="1418"/>
        <w:gridCol w:w="2977"/>
        <w:gridCol w:w="1713"/>
      </w:tblGrid>
      <w:tr w:rsidR="0051206D" w14:paraId="68D94494" w14:textId="5FD3E5B7" w:rsidTr="001F2EFC">
        <w:trPr>
          <w:tblHeader/>
        </w:trPr>
        <w:tc>
          <w:tcPr>
            <w:tcW w:w="1418" w:type="dxa"/>
            <w:shd w:val="clear" w:color="auto" w:fill="D9D9D9" w:themeFill="background1" w:themeFillShade="D9"/>
          </w:tcPr>
          <w:p w14:paraId="0A57C1DC" w14:textId="77777777" w:rsidR="0051206D" w:rsidRDefault="0051206D" w:rsidP="00432090">
            <w:pPr>
              <w:pStyle w:val="DocumentText10pt"/>
              <w:rPr>
                <w:lang w:val="en-US" w:eastAsia="en-US"/>
              </w:rPr>
            </w:pPr>
            <w:r>
              <w:rPr>
                <w:b/>
                <w:bCs/>
                <w:sz w:val="16"/>
                <w:szCs w:val="16"/>
              </w:rPr>
              <w:t xml:space="preserve">DMS Field Name </w:t>
            </w:r>
          </w:p>
        </w:tc>
        <w:tc>
          <w:tcPr>
            <w:tcW w:w="1984" w:type="dxa"/>
            <w:shd w:val="clear" w:color="auto" w:fill="D9D9D9" w:themeFill="background1" w:themeFillShade="D9"/>
          </w:tcPr>
          <w:p w14:paraId="63B4C805" w14:textId="77777777" w:rsidR="0051206D" w:rsidRDefault="0051206D" w:rsidP="00432090">
            <w:pPr>
              <w:pStyle w:val="DocumentText10pt"/>
              <w:rPr>
                <w:lang w:val="en-US" w:eastAsia="en-US"/>
              </w:rPr>
            </w:pPr>
            <w:r>
              <w:rPr>
                <w:b/>
                <w:bCs/>
                <w:sz w:val="16"/>
                <w:szCs w:val="16"/>
              </w:rPr>
              <w:t xml:space="preserve">Description </w:t>
            </w:r>
          </w:p>
        </w:tc>
        <w:tc>
          <w:tcPr>
            <w:tcW w:w="1418" w:type="dxa"/>
            <w:shd w:val="clear" w:color="auto" w:fill="D9D9D9" w:themeFill="background1" w:themeFillShade="D9"/>
          </w:tcPr>
          <w:p w14:paraId="296A6360" w14:textId="77777777" w:rsidR="0051206D" w:rsidRDefault="0051206D" w:rsidP="00432090">
            <w:pPr>
              <w:pStyle w:val="DocumentText10pt"/>
              <w:rPr>
                <w:lang w:val="en-US" w:eastAsia="en-US"/>
              </w:rPr>
            </w:pPr>
            <w:r>
              <w:rPr>
                <w:b/>
                <w:bCs/>
                <w:sz w:val="16"/>
                <w:szCs w:val="16"/>
              </w:rPr>
              <w:t xml:space="preserve">Data Type </w:t>
            </w:r>
          </w:p>
        </w:tc>
        <w:tc>
          <w:tcPr>
            <w:tcW w:w="2977" w:type="dxa"/>
            <w:shd w:val="clear" w:color="auto" w:fill="D9D9D9" w:themeFill="background1" w:themeFillShade="D9"/>
          </w:tcPr>
          <w:p w14:paraId="71732181" w14:textId="77777777" w:rsidR="0051206D" w:rsidRDefault="0051206D" w:rsidP="00432090">
            <w:pPr>
              <w:pStyle w:val="DocumentText10pt"/>
              <w:rPr>
                <w:b/>
                <w:bCs/>
                <w:sz w:val="16"/>
                <w:szCs w:val="16"/>
              </w:rPr>
            </w:pPr>
            <w:r>
              <w:rPr>
                <w:b/>
                <w:bCs/>
                <w:sz w:val="16"/>
                <w:szCs w:val="16"/>
              </w:rPr>
              <w:t>EDNAR Actions</w:t>
            </w:r>
          </w:p>
        </w:tc>
        <w:tc>
          <w:tcPr>
            <w:tcW w:w="1713" w:type="dxa"/>
            <w:shd w:val="clear" w:color="auto" w:fill="D9D9D9" w:themeFill="background1" w:themeFillShade="D9"/>
          </w:tcPr>
          <w:p w14:paraId="5F208B06" w14:textId="78DE1E6C" w:rsidR="0051206D" w:rsidRDefault="0051206D" w:rsidP="00432090">
            <w:pPr>
              <w:pStyle w:val="DocumentText10pt"/>
              <w:rPr>
                <w:b/>
                <w:bCs/>
                <w:sz w:val="16"/>
                <w:szCs w:val="16"/>
              </w:rPr>
            </w:pPr>
            <w:r>
              <w:rPr>
                <w:b/>
                <w:bCs/>
                <w:sz w:val="16"/>
                <w:szCs w:val="16"/>
              </w:rPr>
              <w:t>Comment</w:t>
            </w:r>
          </w:p>
        </w:tc>
      </w:tr>
      <w:tr w:rsidR="0051206D" w14:paraId="30D353F3" w14:textId="7E825472" w:rsidTr="001F2EFC">
        <w:tc>
          <w:tcPr>
            <w:tcW w:w="1418" w:type="dxa"/>
          </w:tcPr>
          <w:p w14:paraId="51B85B72" w14:textId="36485636" w:rsidR="0051206D" w:rsidRDefault="0051206D" w:rsidP="00432090">
            <w:pPr>
              <w:pStyle w:val="DocumentText10pt"/>
              <w:rPr>
                <w:sz w:val="16"/>
                <w:szCs w:val="16"/>
              </w:rPr>
            </w:pPr>
            <w:r>
              <w:rPr>
                <w:sz w:val="16"/>
                <w:szCs w:val="16"/>
              </w:rPr>
              <w:t>Approved By</w:t>
            </w:r>
          </w:p>
        </w:tc>
        <w:tc>
          <w:tcPr>
            <w:tcW w:w="1984" w:type="dxa"/>
          </w:tcPr>
          <w:p w14:paraId="2898F2CB" w14:textId="200CC071" w:rsidR="0051206D" w:rsidRDefault="0051206D" w:rsidP="00432090">
            <w:pPr>
              <w:pStyle w:val="DocumentText10pt"/>
              <w:rPr>
                <w:sz w:val="16"/>
                <w:szCs w:val="16"/>
              </w:rPr>
            </w:pPr>
            <w:r w:rsidRPr="00262E0B">
              <w:rPr>
                <w:sz w:val="16"/>
                <w:szCs w:val="16"/>
              </w:rPr>
              <w:t xml:space="preserve">The </w:t>
            </w:r>
            <w:r w:rsidR="00432090">
              <w:rPr>
                <w:sz w:val="16"/>
                <w:szCs w:val="16"/>
              </w:rPr>
              <w:t>Controller/Planner</w:t>
            </w:r>
            <w:r w:rsidRPr="00262E0B">
              <w:rPr>
                <w:sz w:val="16"/>
                <w:szCs w:val="16"/>
              </w:rPr>
              <w:t xml:space="preserve"> who approved the job.</w:t>
            </w:r>
          </w:p>
        </w:tc>
        <w:tc>
          <w:tcPr>
            <w:tcW w:w="1418" w:type="dxa"/>
          </w:tcPr>
          <w:p w14:paraId="0EA716B6" w14:textId="671F1E04" w:rsidR="0051206D" w:rsidRDefault="0051206D" w:rsidP="00432090">
            <w:pPr>
              <w:pStyle w:val="DocumentText10pt"/>
              <w:rPr>
                <w:sz w:val="16"/>
                <w:szCs w:val="16"/>
              </w:rPr>
            </w:pPr>
            <w:r>
              <w:rPr>
                <w:sz w:val="16"/>
                <w:szCs w:val="16"/>
              </w:rPr>
              <w:t>String(32)</w:t>
            </w:r>
          </w:p>
        </w:tc>
        <w:tc>
          <w:tcPr>
            <w:tcW w:w="2977" w:type="dxa"/>
          </w:tcPr>
          <w:p w14:paraId="3B1F0A1A" w14:textId="635D21D0" w:rsidR="00E56D17" w:rsidRPr="00A93347" w:rsidRDefault="00362E43">
            <w:pPr>
              <w:pStyle w:val="DocumentText10pt"/>
              <w:rPr>
                <w:sz w:val="16"/>
                <w:szCs w:val="16"/>
              </w:rPr>
            </w:pPr>
            <w:r>
              <w:rPr>
                <w:sz w:val="16"/>
                <w:szCs w:val="16"/>
              </w:rPr>
              <w:t xml:space="preserve">Populate the </w:t>
            </w:r>
            <w:r w:rsidR="00E56D17">
              <w:rPr>
                <w:sz w:val="16"/>
                <w:szCs w:val="16"/>
              </w:rPr>
              <w:t xml:space="preserve">“HV Switching Instruction </w:t>
            </w:r>
            <w:r w:rsidR="00031B22">
              <w:rPr>
                <w:sz w:val="16"/>
                <w:szCs w:val="16"/>
              </w:rPr>
              <w:t>Approved</w:t>
            </w:r>
            <w:r w:rsidR="00031B22" w:rsidRPr="00362E43">
              <w:rPr>
                <w:sz w:val="16"/>
                <w:szCs w:val="16"/>
              </w:rPr>
              <w:t xml:space="preserve"> </w:t>
            </w:r>
            <w:r w:rsidR="00E56D17" w:rsidRPr="00362E43">
              <w:rPr>
                <w:sz w:val="16"/>
                <w:szCs w:val="16"/>
              </w:rPr>
              <w:t>By”</w:t>
            </w:r>
            <w:r>
              <w:rPr>
                <w:sz w:val="16"/>
                <w:szCs w:val="16"/>
              </w:rPr>
              <w:t xml:space="preserve"> field</w:t>
            </w:r>
          </w:p>
        </w:tc>
        <w:tc>
          <w:tcPr>
            <w:tcW w:w="1713" w:type="dxa"/>
          </w:tcPr>
          <w:p w14:paraId="68EE8F80" w14:textId="77777777" w:rsidR="0051206D" w:rsidRPr="00A93347" w:rsidRDefault="0051206D" w:rsidP="00432090">
            <w:pPr>
              <w:pStyle w:val="DocumentText10pt"/>
              <w:rPr>
                <w:sz w:val="16"/>
                <w:szCs w:val="16"/>
              </w:rPr>
            </w:pPr>
          </w:p>
        </w:tc>
      </w:tr>
      <w:tr w:rsidR="0051206D" w14:paraId="4F79105F" w14:textId="23040588" w:rsidTr="001F2EFC">
        <w:tc>
          <w:tcPr>
            <w:tcW w:w="1418" w:type="dxa"/>
          </w:tcPr>
          <w:p w14:paraId="1AE09905" w14:textId="102033A8" w:rsidR="0051206D" w:rsidRDefault="0051206D" w:rsidP="00432090">
            <w:pPr>
              <w:pStyle w:val="DocumentText10pt"/>
              <w:rPr>
                <w:sz w:val="16"/>
                <w:szCs w:val="16"/>
              </w:rPr>
            </w:pPr>
            <w:r>
              <w:rPr>
                <w:sz w:val="16"/>
                <w:szCs w:val="16"/>
              </w:rPr>
              <w:t>Approved Date</w:t>
            </w:r>
          </w:p>
        </w:tc>
        <w:tc>
          <w:tcPr>
            <w:tcW w:w="1984" w:type="dxa"/>
          </w:tcPr>
          <w:p w14:paraId="355B1016" w14:textId="04074973" w:rsidR="0051206D" w:rsidRDefault="0051206D" w:rsidP="00432090">
            <w:pPr>
              <w:pStyle w:val="DocumentText10pt"/>
              <w:rPr>
                <w:sz w:val="16"/>
                <w:szCs w:val="16"/>
              </w:rPr>
            </w:pPr>
            <w:r w:rsidRPr="00262E0B">
              <w:rPr>
                <w:sz w:val="16"/>
                <w:szCs w:val="16"/>
              </w:rPr>
              <w:t>The date on which the job was approved.</w:t>
            </w:r>
          </w:p>
        </w:tc>
        <w:tc>
          <w:tcPr>
            <w:tcW w:w="1418" w:type="dxa"/>
          </w:tcPr>
          <w:p w14:paraId="0184F4F9" w14:textId="5BB2B854" w:rsidR="0051206D" w:rsidRDefault="0051206D" w:rsidP="00432090">
            <w:pPr>
              <w:pStyle w:val="DocumentText10pt"/>
              <w:rPr>
                <w:sz w:val="16"/>
                <w:szCs w:val="16"/>
              </w:rPr>
            </w:pPr>
            <w:r w:rsidRPr="00262E0B">
              <w:rPr>
                <w:sz w:val="16"/>
                <w:szCs w:val="16"/>
              </w:rPr>
              <w:t>Timestamp(6) With Time Zone</w:t>
            </w:r>
          </w:p>
        </w:tc>
        <w:tc>
          <w:tcPr>
            <w:tcW w:w="2977" w:type="dxa"/>
          </w:tcPr>
          <w:p w14:paraId="50D67A67" w14:textId="06E7174F" w:rsidR="0051206D" w:rsidRDefault="00432090" w:rsidP="00432090">
            <w:pPr>
              <w:pStyle w:val="DocumentText10pt"/>
              <w:rPr>
                <w:sz w:val="16"/>
                <w:szCs w:val="16"/>
              </w:rPr>
            </w:pPr>
            <w:r>
              <w:rPr>
                <w:sz w:val="16"/>
                <w:szCs w:val="16"/>
              </w:rPr>
              <w:t xml:space="preserve">Populate  the “HV Switching Instruction </w:t>
            </w:r>
            <w:r w:rsidR="00031B22">
              <w:rPr>
                <w:sz w:val="16"/>
                <w:szCs w:val="16"/>
              </w:rPr>
              <w:t>Approved</w:t>
            </w:r>
            <w:r w:rsidR="00031B22" w:rsidRPr="00362E43">
              <w:rPr>
                <w:sz w:val="16"/>
                <w:szCs w:val="16"/>
              </w:rPr>
              <w:t xml:space="preserve"> </w:t>
            </w:r>
            <w:r w:rsidRPr="00362E43">
              <w:rPr>
                <w:sz w:val="16"/>
                <w:szCs w:val="16"/>
              </w:rPr>
              <w:t>By”</w:t>
            </w:r>
            <w:r>
              <w:rPr>
                <w:sz w:val="16"/>
                <w:szCs w:val="16"/>
              </w:rPr>
              <w:t xml:space="preserve"> timestamp field</w:t>
            </w:r>
          </w:p>
          <w:p w14:paraId="64B6AF89" w14:textId="0F9B06DA" w:rsidR="00A74C5F" w:rsidRPr="00A93347" w:rsidRDefault="00A74C5F" w:rsidP="00432090">
            <w:pPr>
              <w:pStyle w:val="DocumentText10pt"/>
              <w:rPr>
                <w:sz w:val="16"/>
                <w:szCs w:val="16"/>
              </w:rPr>
            </w:pPr>
          </w:p>
        </w:tc>
        <w:tc>
          <w:tcPr>
            <w:tcW w:w="1713" w:type="dxa"/>
          </w:tcPr>
          <w:p w14:paraId="6C54F8B0" w14:textId="77777777" w:rsidR="0051206D" w:rsidRPr="00A93347" w:rsidRDefault="0051206D" w:rsidP="00432090">
            <w:pPr>
              <w:pStyle w:val="DocumentText10pt"/>
              <w:rPr>
                <w:sz w:val="16"/>
                <w:szCs w:val="16"/>
              </w:rPr>
            </w:pPr>
          </w:p>
        </w:tc>
      </w:tr>
      <w:tr w:rsidR="00456C30" w14:paraId="19E57D55" w14:textId="77777777" w:rsidTr="001F2EFC">
        <w:tc>
          <w:tcPr>
            <w:tcW w:w="1418" w:type="dxa"/>
          </w:tcPr>
          <w:p w14:paraId="3D605910" w14:textId="353D511E" w:rsidR="00456C30" w:rsidRDefault="00456C30" w:rsidP="00432090">
            <w:pPr>
              <w:pStyle w:val="DocumentText10pt"/>
              <w:rPr>
                <w:sz w:val="16"/>
                <w:szCs w:val="16"/>
              </w:rPr>
            </w:pPr>
            <w:r>
              <w:rPr>
                <w:sz w:val="16"/>
                <w:szCs w:val="16"/>
              </w:rPr>
              <w:t xml:space="preserve">Commenced By </w:t>
            </w:r>
          </w:p>
        </w:tc>
        <w:tc>
          <w:tcPr>
            <w:tcW w:w="1984" w:type="dxa"/>
          </w:tcPr>
          <w:p w14:paraId="34457CC0" w14:textId="0C5DAAB1" w:rsidR="00456C30" w:rsidRDefault="00456C30" w:rsidP="00432090">
            <w:pPr>
              <w:pStyle w:val="DocumentText10pt"/>
              <w:rPr>
                <w:sz w:val="16"/>
                <w:szCs w:val="16"/>
              </w:rPr>
            </w:pPr>
            <w:r>
              <w:rPr>
                <w:sz w:val="16"/>
                <w:szCs w:val="16"/>
              </w:rPr>
              <w:t xml:space="preserve">The control engineer who started work on the job. </w:t>
            </w:r>
          </w:p>
        </w:tc>
        <w:tc>
          <w:tcPr>
            <w:tcW w:w="1418" w:type="dxa"/>
          </w:tcPr>
          <w:p w14:paraId="68CFA598" w14:textId="006A0406" w:rsidR="00456C30" w:rsidRDefault="00456C30" w:rsidP="00432090">
            <w:pPr>
              <w:pStyle w:val="DocumentText10pt"/>
              <w:rPr>
                <w:sz w:val="16"/>
                <w:szCs w:val="16"/>
              </w:rPr>
            </w:pPr>
            <w:r>
              <w:rPr>
                <w:sz w:val="16"/>
                <w:szCs w:val="16"/>
              </w:rPr>
              <w:t xml:space="preserve">String(32) </w:t>
            </w:r>
          </w:p>
        </w:tc>
        <w:tc>
          <w:tcPr>
            <w:tcW w:w="2977" w:type="dxa"/>
          </w:tcPr>
          <w:p w14:paraId="01109BE1" w14:textId="7430B2EA" w:rsidR="00456C30" w:rsidRPr="00A93347" w:rsidRDefault="00456C30" w:rsidP="00652223">
            <w:pPr>
              <w:pStyle w:val="DocumentText10pt"/>
              <w:rPr>
                <w:sz w:val="16"/>
                <w:szCs w:val="16"/>
              </w:rPr>
            </w:pPr>
            <w:r w:rsidRPr="00A93347">
              <w:rPr>
                <w:sz w:val="16"/>
                <w:szCs w:val="16"/>
              </w:rPr>
              <w:t>Update</w:t>
            </w:r>
            <w:r w:rsidR="00652223">
              <w:rPr>
                <w:sz w:val="16"/>
                <w:szCs w:val="16"/>
              </w:rPr>
              <w:t xml:space="preserve"> the “Controller” field </w:t>
            </w:r>
            <w:r w:rsidRPr="00A93347">
              <w:rPr>
                <w:sz w:val="16"/>
                <w:szCs w:val="16"/>
              </w:rPr>
              <w:t xml:space="preserve"> </w:t>
            </w:r>
          </w:p>
        </w:tc>
        <w:tc>
          <w:tcPr>
            <w:tcW w:w="1713" w:type="dxa"/>
          </w:tcPr>
          <w:p w14:paraId="7538AA2D" w14:textId="06A7A719" w:rsidR="00456C30" w:rsidRDefault="00456C30" w:rsidP="00432090">
            <w:pPr>
              <w:pStyle w:val="DocumentText10pt"/>
              <w:rPr>
                <w:sz w:val="16"/>
                <w:szCs w:val="16"/>
              </w:rPr>
            </w:pPr>
            <w:r>
              <w:rPr>
                <w:sz w:val="16"/>
                <w:szCs w:val="16"/>
              </w:rPr>
              <w:t>See EDNAR FBR 266</w:t>
            </w:r>
          </w:p>
        </w:tc>
      </w:tr>
      <w:tr w:rsidR="00BF435B" w14:paraId="7B9DF95D" w14:textId="77777777" w:rsidTr="001F2EFC">
        <w:tc>
          <w:tcPr>
            <w:tcW w:w="1418" w:type="dxa"/>
          </w:tcPr>
          <w:p w14:paraId="3CFD2E2B" w14:textId="68C22340" w:rsidR="00BF435B" w:rsidRDefault="00BF435B" w:rsidP="00432090">
            <w:pPr>
              <w:pStyle w:val="DocumentText10pt"/>
              <w:rPr>
                <w:sz w:val="16"/>
                <w:szCs w:val="16"/>
              </w:rPr>
            </w:pPr>
            <w:r>
              <w:rPr>
                <w:sz w:val="16"/>
                <w:szCs w:val="16"/>
              </w:rPr>
              <w:t>Current Start Date</w:t>
            </w:r>
          </w:p>
        </w:tc>
        <w:tc>
          <w:tcPr>
            <w:tcW w:w="1984" w:type="dxa"/>
          </w:tcPr>
          <w:p w14:paraId="57E0F34C" w14:textId="25F1DB15" w:rsidR="00BF435B" w:rsidRDefault="00BF435B" w:rsidP="00BF435B">
            <w:pPr>
              <w:pStyle w:val="DocumentText10pt"/>
              <w:rPr>
                <w:sz w:val="16"/>
                <w:szCs w:val="16"/>
              </w:rPr>
            </w:pPr>
            <w:r>
              <w:rPr>
                <w:sz w:val="16"/>
                <w:szCs w:val="16"/>
              </w:rPr>
              <w:t xml:space="preserve">The timestamp of the first </w:t>
            </w:r>
            <w:r w:rsidRPr="00BF435B">
              <w:rPr>
                <w:sz w:val="16"/>
                <w:szCs w:val="16"/>
              </w:rPr>
              <w:t xml:space="preserve">operation </w:t>
            </w:r>
            <w:r>
              <w:rPr>
                <w:sz w:val="16"/>
                <w:szCs w:val="16"/>
              </w:rPr>
              <w:t>that is</w:t>
            </w:r>
            <w:r w:rsidRPr="00BF435B">
              <w:rPr>
                <w:sz w:val="16"/>
                <w:szCs w:val="16"/>
              </w:rPr>
              <w:t xml:space="preserve"> issued or confirmed</w:t>
            </w:r>
            <w:r>
              <w:rPr>
                <w:sz w:val="16"/>
                <w:szCs w:val="16"/>
              </w:rPr>
              <w:t>.</w:t>
            </w:r>
          </w:p>
        </w:tc>
        <w:tc>
          <w:tcPr>
            <w:tcW w:w="1418" w:type="dxa"/>
          </w:tcPr>
          <w:p w14:paraId="4C80911B" w14:textId="77777777" w:rsidR="00BF435B" w:rsidRDefault="00BF435B" w:rsidP="00BF435B">
            <w:pPr>
              <w:pStyle w:val="DocumentText10pt"/>
              <w:rPr>
                <w:sz w:val="16"/>
                <w:szCs w:val="16"/>
              </w:rPr>
            </w:pPr>
            <w:r>
              <w:rPr>
                <w:sz w:val="16"/>
                <w:szCs w:val="16"/>
              </w:rPr>
              <w:t xml:space="preserve">Timestamp(6) With Time Zone </w:t>
            </w:r>
          </w:p>
          <w:p w14:paraId="6BE295FB" w14:textId="77777777" w:rsidR="00BF435B" w:rsidRDefault="00BF435B" w:rsidP="00BF435B">
            <w:pPr>
              <w:pStyle w:val="DocumentText10pt"/>
              <w:rPr>
                <w:sz w:val="16"/>
                <w:szCs w:val="16"/>
              </w:rPr>
            </w:pPr>
          </w:p>
        </w:tc>
        <w:tc>
          <w:tcPr>
            <w:tcW w:w="2977" w:type="dxa"/>
          </w:tcPr>
          <w:p w14:paraId="0B4CADF4" w14:textId="77777777" w:rsidR="00BF435B" w:rsidRDefault="00362E43" w:rsidP="00432090">
            <w:pPr>
              <w:pStyle w:val="DocumentText10pt"/>
              <w:rPr>
                <w:sz w:val="16"/>
                <w:szCs w:val="16"/>
              </w:rPr>
            </w:pPr>
            <w:r>
              <w:rPr>
                <w:sz w:val="16"/>
                <w:szCs w:val="16"/>
              </w:rPr>
              <w:t>Update NAR Status to “Switching in Progress” (where Current End date is null)</w:t>
            </w:r>
          </w:p>
          <w:p w14:paraId="6EA0A32F" w14:textId="406920FB" w:rsidR="00652223" w:rsidRPr="00A93347" w:rsidRDefault="00652223" w:rsidP="00432090">
            <w:pPr>
              <w:pStyle w:val="DocumentText10pt"/>
              <w:rPr>
                <w:sz w:val="16"/>
                <w:szCs w:val="16"/>
              </w:rPr>
            </w:pPr>
            <w:r>
              <w:rPr>
                <w:sz w:val="16"/>
                <w:szCs w:val="16"/>
              </w:rPr>
              <w:t xml:space="preserve">Update the </w:t>
            </w:r>
            <w:r w:rsidR="0072167F">
              <w:rPr>
                <w:sz w:val="16"/>
                <w:szCs w:val="16"/>
              </w:rPr>
              <w:t>NAR Status timestamp</w:t>
            </w:r>
          </w:p>
        </w:tc>
        <w:tc>
          <w:tcPr>
            <w:tcW w:w="1713" w:type="dxa"/>
          </w:tcPr>
          <w:p w14:paraId="23A13C96" w14:textId="5FBFA674" w:rsidR="00BF435B" w:rsidRDefault="00BF435B" w:rsidP="00432090">
            <w:pPr>
              <w:pStyle w:val="DocumentText10pt"/>
              <w:rPr>
                <w:sz w:val="16"/>
                <w:szCs w:val="16"/>
              </w:rPr>
            </w:pPr>
            <w:r w:rsidRPr="00031849">
              <w:rPr>
                <w:sz w:val="16"/>
                <w:szCs w:val="16"/>
              </w:rPr>
              <w:t>See EDNAR FBR 266</w:t>
            </w:r>
          </w:p>
        </w:tc>
      </w:tr>
      <w:tr w:rsidR="00BF435B" w14:paraId="6EF6A36A" w14:textId="12D56051" w:rsidTr="001F2EFC">
        <w:tc>
          <w:tcPr>
            <w:tcW w:w="1418" w:type="dxa"/>
          </w:tcPr>
          <w:p w14:paraId="7228BF33" w14:textId="7ACF3ECA" w:rsidR="00BF435B" w:rsidRPr="00CE71E8" w:rsidRDefault="00BF435B" w:rsidP="00432090">
            <w:pPr>
              <w:pStyle w:val="DocumentText10pt"/>
              <w:rPr>
                <w:sz w:val="16"/>
                <w:szCs w:val="16"/>
              </w:rPr>
            </w:pPr>
            <w:r>
              <w:rPr>
                <w:sz w:val="16"/>
                <w:szCs w:val="16"/>
              </w:rPr>
              <w:t>Current End Date</w:t>
            </w:r>
          </w:p>
        </w:tc>
        <w:tc>
          <w:tcPr>
            <w:tcW w:w="1984" w:type="dxa"/>
          </w:tcPr>
          <w:p w14:paraId="64FF217A" w14:textId="3826A2AA" w:rsidR="00BF435B" w:rsidRDefault="00BF435B" w:rsidP="00BF435B">
            <w:pPr>
              <w:pStyle w:val="DocumentText10pt"/>
              <w:rPr>
                <w:sz w:val="16"/>
                <w:szCs w:val="16"/>
              </w:rPr>
            </w:pPr>
            <w:r>
              <w:rPr>
                <w:sz w:val="16"/>
                <w:szCs w:val="16"/>
              </w:rPr>
              <w:t xml:space="preserve">This is the timestamp of the last operation </w:t>
            </w:r>
          </w:p>
          <w:p w14:paraId="203BF4C6" w14:textId="7007B157" w:rsidR="00BF435B" w:rsidRPr="00CE71E8" w:rsidRDefault="00BF435B" w:rsidP="00432090">
            <w:pPr>
              <w:pStyle w:val="DocumentText10pt"/>
              <w:rPr>
                <w:sz w:val="16"/>
                <w:szCs w:val="16"/>
              </w:rPr>
            </w:pPr>
          </w:p>
        </w:tc>
        <w:tc>
          <w:tcPr>
            <w:tcW w:w="1418" w:type="dxa"/>
          </w:tcPr>
          <w:p w14:paraId="28C213CC" w14:textId="77777777" w:rsidR="00BF435B" w:rsidRDefault="00BF435B" w:rsidP="00BF435B">
            <w:pPr>
              <w:pStyle w:val="DocumentText10pt"/>
              <w:rPr>
                <w:sz w:val="16"/>
                <w:szCs w:val="16"/>
              </w:rPr>
            </w:pPr>
            <w:r>
              <w:rPr>
                <w:sz w:val="16"/>
                <w:szCs w:val="16"/>
              </w:rPr>
              <w:t xml:space="preserve">Timestamp(6) With Time Zone </w:t>
            </w:r>
          </w:p>
          <w:p w14:paraId="372A237A" w14:textId="00E86F6F" w:rsidR="00BF435B" w:rsidRPr="00CE71E8" w:rsidRDefault="00BF435B" w:rsidP="00BF435B">
            <w:pPr>
              <w:pStyle w:val="DocumentText10pt"/>
              <w:rPr>
                <w:sz w:val="16"/>
                <w:szCs w:val="16"/>
              </w:rPr>
            </w:pPr>
          </w:p>
        </w:tc>
        <w:tc>
          <w:tcPr>
            <w:tcW w:w="2977" w:type="dxa"/>
          </w:tcPr>
          <w:p w14:paraId="1AA60ABD" w14:textId="22381229" w:rsidR="00BF435B" w:rsidRDefault="00362E43" w:rsidP="000073B6">
            <w:pPr>
              <w:pStyle w:val="DocumentText10pt"/>
              <w:rPr>
                <w:sz w:val="16"/>
                <w:szCs w:val="16"/>
                <w:highlight w:val="yellow"/>
              </w:rPr>
            </w:pPr>
            <w:r w:rsidRPr="00362E43">
              <w:rPr>
                <w:sz w:val="16"/>
                <w:szCs w:val="16"/>
              </w:rPr>
              <w:t xml:space="preserve">Used in logic to populate NAR status to </w:t>
            </w:r>
            <w:r>
              <w:rPr>
                <w:sz w:val="16"/>
                <w:szCs w:val="16"/>
              </w:rPr>
              <w:t xml:space="preserve">“Switching </w:t>
            </w:r>
            <w:r w:rsidR="000073B6">
              <w:rPr>
                <w:sz w:val="16"/>
                <w:szCs w:val="16"/>
              </w:rPr>
              <w:t>Commenced</w:t>
            </w:r>
            <w:r>
              <w:rPr>
                <w:sz w:val="16"/>
                <w:szCs w:val="16"/>
              </w:rPr>
              <w:t>”</w:t>
            </w:r>
          </w:p>
        </w:tc>
        <w:tc>
          <w:tcPr>
            <w:tcW w:w="1713" w:type="dxa"/>
          </w:tcPr>
          <w:p w14:paraId="1EDCB7F4" w14:textId="56619704" w:rsidR="00BF435B" w:rsidRPr="00A93347" w:rsidRDefault="00BF435B" w:rsidP="00432090">
            <w:pPr>
              <w:pStyle w:val="DocumentText10pt"/>
              <w:rPr>
                <w:sz w:val="16"/>
                <w:szCs w:val="16"/>
              </w:rPr>
            </w:pPr>
            <w:r w:rsidRPr="00031849">
              <w:rPr>
                <w:sz w:val="16"/>
                <w:szCs w:val="16"/>
              </w:rPr>
              <w:t>See EDNAR FBR 266</w:t>
            </w:r>
          </w:p>
        </w:tc>
      </w:tr>
      <w:tr w:rsidR="00456C30" w14:paraId="181B2A82" w14:textId="1489CBC8" w:rsidTr="001F2EFC">
        <w:tc>
          <w:tcPr>
            <w:tcW w:w="1418" w:type="dxa"/>
          </w:tcPr>
          <w:p w14:paraId="06E8008A" w14:textId="77777777" w:rsidR="00456C30" w:rsidRDefault="00456C30" w:rsidP="00432090">
            <w:pPr>
              <w:pStyle w:val="DocumentText10pt"/>
              <w:rPr>
                <w:sz w:val="16"/>
                <w:szCs w:val="16"/>
              </w:rPr>
            </w:pPr>
            <w:r>
              <w:rPr>
                <w:sz w:val="16"/>
                <w:szCs w:val="16"/>
              </w:rPr>
              <w:t xml:space="preserve">Completed By </w:t>
            </w:r>
          </w:p>
        </w:tc>
        <w:tc>
          <w:tcPr>
            <w:tcW w:w="1984" w:type="dxa"/>
          </w:tcPr>
          <w:p w14:paraId="0D695852" w14:textId="77777777" w:rsidR="00456C30" w:rsidRPr="00CE71E8" w:rsidRDefault="00456C30" w:rsidP="00432090">
            <w:pPr>
              <w:pStyle w:val="DocumentText10pt"/>
              <w:rPr>
                <w:sz w:val="16"/>
                <w:szCs w:val="16"/>
              </w:rPr>
            </w:pPr>
            <w:r>
              <w:rPr>
                <w:sz w:val="16"/>
                <w:szCs w:val="16"/>
              </w:rPr>
              <w:t xml:space="preserve">The control engineer who completed the job. </w:t>
            </w:r>
          </w:p>
        </w:tc>
        <w:tc>
          <w:tcPr>
            <w:tcW w:w="1418" w:type="dxa"/>
          </w:tcPr>
          <w:p w14:paraId="1D6DFF62" w14:textId="77777777" w:rsidR="00456C30" w:rsidRPr="00CE71E8" w:rsidRDefault="00456C30" w:rsidP="00432090">
            <w:pPr>
              <w:pStyle w:val="DocumentText10pt"/>
              <w:rPr>
                <w:sz w:val="16"/>
                <w:szCs w:val="16"/>
              </w:rPr>
            </w:pPr>
            <w:r>
              <w:rPr>
                <w:sz w:val="16"/>
                <w:szCs w:val="16"/>
              </w:rPr>
              <w:t xml:space="preserve">String(32) </w:t>
            </w:r>
          </w:p>
        </w:tc>
        <w:tc>
          <w:tcPr>
            <w:tcW w:w="2977" w:type="dxa"/>
          </w:tcPr>
          <w:p w14:paraId="1FEB11EB" w14:textId="06265629" w:rsidR="00456C30" w:rsidRDefault="0072167F" w:rsidP="00CD1803">
            <w:pPr>
              <w:pStyle w:val="DocumentText10pt"/>
              <w:rPr>
                <w:sz w:val="16"/>
                <w:szCs w:val="16"/>
                <w:highlight w:val="yellow"/>
              </w:rPr>
            </w:pPr>
            <w:r>
              <w:rPr>
                <w:sz w:val="16"/>
                <w:szCs w:val="16"/>
              </w:rPr>
              <w:t>Confirm with Suv how this field might be used to maintain NAR status.</w:t>
            </w:r>
          </w:p>
        </w:tc>
        <w:tc>
          <w:tcPr>
            <w:tcW w:w="1713" w:type="dxa"/>
          </w:tcPr>
          <w:p w14:paraId="055B7DB8" w14:textId="77777777" w:rsidR="00456C30" w:rsidRDefault="00456C30" w:rsidP="00432090">
            <w:pPr>
              <w:pStyle w:val="DocumentText10pt"/>
              <w:rPr>
                <w:sz w:val="16"/>
                <w:szCs w:val="16"/>
                <w:highlight w:val="yellow"/>
              </w:rPr>
            </w:pPr>
          </w:p>
        </w:tc>
      </w:tr>
      <w:tr w:rsidR="00456C30" w14:paraId="4DE9789B" w14:textId="21F2A8F4" w:rsidTr="001F2EFC">
        <w:tc>
          <w:tcPr>
            <w:tcW w:w="1418" w:type="dxa"/>
          </w:tcPr>
          <w:p w14:paraId="653A714D" w14:textId="77777777" w:rsidR="00456C30" w:rsidRDefault="00456C30" w:rsidP="00432090">
            <w:pPr>
              <w:pStyle w:val="DocumentText10pt"/>
              <w:rPr>
                <w:sz w:val="16"/>
                <w:szCs w:val="16"/>
              </w:rPr>
            </w:pPr>
            <w:r>
              <w:rPr>
                <w:sz w:val="16"/>
                <w:szCs w:val="16"/>
              </w:rPr>
              <w:t xml:space="preserve">Completed Date </w:t>
            </w:r>
          </w:p>
        </w:tc>
        <w:tc>
          <w:tcPr>
            <w:tcW w:w="1984" w:type="dxa"/>
          </w:tcPr>
          <w:p w14:paraId="0E197A08" w14:textId="77777777" w:rsidR="00456C30" w:rsidRPr="00CE71E8" w:rsidRDefault="00456C30" w:rsidP="00432090">
            <w:pPr>
              <w:pStyle w:val="DocumentText10pt"/>
              <w:rPr>
                <w:sz w:val="16"/>
                <w:szCs w:val="16"/>
              </w:rPr>
            </w:pPr>
            <w:r>
              <w:rPr>
                <w:sz w:val="16"/>
                <w:szCs w:val="16"/>
              </w:rPr>
              <w:t xml:space="preserve">The date the job was completed. </w:t>
            </w:r>
          </w:p>
        </w:tc>
        <w:tc>
          <w:tcPr>
            <w:tcW w:w="1418" w:type="dxa"/>
          </w:tcPr>
          <w:p w14:paraId="026B3D55" w14:textId="77777777" w:rsidR="00456C30" w:rsidRPr="00CE71E8" w:rsidRDefault="00456C30" w:rsidP="00432090">
            <w:pPr>
              <w:pStyle w:val="DocumentText10pt"/>
              <w:rPr>
                <w:sz w:val="16"/>
                <w:szCs w:val="16"/>
              </w:rPr>
            </w:pPr>
            <w:r>
              <w:rPr>
                <w:sz w:val="16"/>
                <w:szCs w:val="16"/>
              </w:rPr>
              <w:t xml:space="preserve">Timestamp(6) With Time Zone </w:t>
            </w:r>
          </w:p>
        </w:tc>
        <w:tc>
          <w:tcPr>
            <w:tcW w:w="2977" w:type="dxa"/>
          </w:tcPr>
          <w:p w14:paraId="671C90BC" w14:textId="25C7541A" w:rsidR="00456C30" w:rsidRDefault="0072167F" w:rsidP="00432090">
            <w:pPr>
              <w:pStyle w:val="DocumentText10pt"/>
              <w:rPr>
                <w:sz w:val="16"/>
                <w:szCs w:val="16"/>
                <w:highlight w:val="yellow"/>
              </w:rPr>
            </w:pPr>
            <w:r>
              <w:rPr>
                <w:sz w:val="16"/>
                <w:szCs w:val="16"/>
              </w:rPr>
              <w:t>Confirm with Suv how this field might be used to maintain NAR status.</w:t>
            </w:r>
          </w:p>
        </w:tc>
        <w:tc>
          <w:tcPr>
            <w:tcW w:w="1713" w:type="dxa"/>
          </w:tcPr>
          <w:p w14:paraId="75485973" w14:textId="77777777" w:rsidR="00456C30" w:rsidRDefault="00456C30" w:rsidP="00432090">
            <w:pPr>
              <w:pStyle w:val="DocumentText10pt"/>
              <w:rPr>
                <w:sz w:val="16"/>
                <w:szCs w:val="16"/>
                <w:highlight w:val="yellow"/>
              </w:rPr>
            </w:pPr>
          </w:p>
        </w:tc>
      </w:tr>
      <w:tr w:rsidR="003F33B8" w14:paraId="01E4A50F" w14:textId="77777777" w:rsidTr="001F2EFC">
        <w:tc>
          <w:tcPr>
            <w:tcW w:w="1418" w:type="dxa"/>
          </w:tcPr>
          <w:p w14:paraId="56BCD995" w14:textId="274FC78D" w:rsidR="003F33B8" w:rsidRPr="00CE71E8" w:rsidRDefault="003F33B8" w:rsidP="00432090">
            <w:pPr>
              <w:pStyle w:val="DocumentText10pt"/>
              <w:rPr>
                <w:sz w:val="16"/>
                <w:szCs w:val="16"/>
              </w:rPr>
            </w:pPr>
            <w:r w:rsidRPr="00432090">
              <w:rPr>
                <w:sz w:val="16"/>
                <w:szCs w:val="16"/>
              </w:rPr>
              <w:t>Initial</w:t>
            </w:r>
            <w:r>
              <w:rPr>
                <w:sz w:val="16"/>
                <w:szCs w:val="16"/>
              </w:rPr>
              <w:t xml:space="preserve"> </w:t>
            </w:r>
            <w:r w:rsidRPr="00432090">
              <w:rPr>
                <w:sz w:val="16"/>
                <w:szCs w:val="16"/>
              </w:rPr>
              <w:t>Check</w:t>
            </w:r>
            <w:r>
              <w:rPr>
                <w:sz w:val="16"/>
                <w:szCs w:val="16"/>
              </w:rPr>
              <w:t xml:space="preserve"> </w:t>
            </w:r>
            <w:r w:rsidRPr="00432090">
              <w:rPr>
                <w:sz w:val="16"/>
                <w:szCs w:val="16"/>
              </w:rPr>
              <w:t>By</w:t>
            </w:r>
          </w:p>
        </w:tc>
        <w:tc>
          <w:tcPr>
            <w:tcW w:w="1984" w:type="dxa"/>
          </w:tcPr>
          <w:p w14:paraId="25F41D58" w14:textId="788751CF" w:rsidR="003F33B8" w:rsidRDefault="003F33B8" w:rsidP="00432090">
            <w:pPr>
              <w:pStyle w:val="DocumentText10pt"/>
              <w:rPr>
                <w:sz w:val="16"/>
                <w:szCs w:val="16"/>
              </w:rPr>
            </w:pPr>
            <w:r w:rsidRPr="00432090">
              <w:rPr>
                <w:sz w:val="16"/>
                <w:szCs w:val="16"/>
              </w:rPr>
              <w:t xml:space="preserve">The name of the </w:t>
            </w:r>
            <w:r>
              <w:rPr>
                <w:sz w:val="16"/>
                <w:szCs w:val="16"/>
              </w:rPr>
              <w:t>Planner who pre-checked the schedule.</w:t>
            </w:r>
          </w:p>
        </w:tc>
        <w:tc>
          <w:tcPr>
            <w:tcW w:w="1418" w:type="dxa"/>
          </w:tcPr>
          <w:tbl>
            <w:tblPr>
              <w:tblW w:w="0" w:type="auto"/>
              <w:tblBorders>
                <w:top w:val="nil"/>
                <w:left w:val="nil"/>
                <w:bottom w:val="nil"/>
                <w:right w:val="nil"/>
              </w:tblBorders>
              <w:tblLook w:val="0000" w:firstRow="0" w:lastRow="0" w:firstColumn="0" w:lastColumn="0" w:noHBand="0" w:noVBand="0"/>
            </w:tblPr>
            <w:tblGrid>
              <w:gridCol w:w="931"/>
            </w:tblGrid>
            <w:tr w:rsidR="003F33B8" w:rsidRPr="00432090" w14:paraId="05EF227B" w14:textId="77777777">
              <w:trPr>
                <w:trHeight w:val="108"/>
              </w:trPr>
              <w:tc>
                <w:tcPr>
                  <w:tcW w:w="0" w:type="auto"/>
                </w:tcPr>
                <w:p w14:paraId="5BA938A6" w14:textId="77777777" w:rsidR="003F33B8" w:rsidRPr="00432090" w:rsidRDefault="003F33B8" w:rsidP="00432090">
                  <w:pPr>
                    <w:pStyle w:val="DocumentText10pt"/>
                    <w:rPr>
                      <w:sz w:val="16"/>
                      <w:szCs w:val="16"/>
                    </w:rPr>
                  </w:pPr>
                  <w:r w:rsidRPr="00432090">
                    <w:rPr>
                      <w:sz w:val="16"/>
                      <w:szCs w:val="16"/>
                    </w:rPr>
                    <w:t xml:space="preserve">String(32) </w:t>
                  </w:r>
                </w:p>
              </w:tc>
            </w:tr>
          </w:tbl>
          <w:p w14:paraId="2116883F" w14:textId="77777777" w:rsidR="003F33B8" w:rsidRPr="00CE71E8" w:rsidRDefault="003F33B8" w:rsidP="00432090">
            <w:pPr>
              <w:pStyle w:val="DocumentText10pt"/>
              <w:rPr>
                <w:sz w:val="16"/>
                <w:szCs w:val="16"/>
              </w:rPr>
            </w:pPr>
          </w:p>
        </w:tc>
        <w:tc>
          <w:tcPr>
            <w:tcW w:w="2977" w:type="dxa"/>
          </w:tcPr>
          <w:p w14:paraId="7875931A" w14:textId="168F6DBE" w:rsidR="00E56D17" w:rsidRDefault="00031B22" w:rsidP="0072167F">
            <w:pPr>
              <w:pStyle w:val="DocumentText10pt"/>
              <w:rPr>
                <w:sz w:val="16"/>
                <w:szCs w:val="16"/>
              </w:rPr>
            </w:pPr>
            <w:r>
              <w:rPr>
                <w:sz w:val="16"/>
                <w:szCs w:val="16"/>
              </w:rPr>
              <w:t>No action required in EDNAR</w:t>
            </w:r>
            <w:r w:rsidR="005256FF">
              <w:rPr>
                <w:sz w:val="16"/>
                <w:szCs w:val="16"/>
              </w:rPr>
              <w:t xml:space="preserve"> – may want this field in the future.</w:t>
            </w:r>
          </w:p>
        </w:tc>
        <w:tc>
          <w:tcPr>
            <w:tcW w:w="1713" w:type="dxa"/>
          </w:tcPr>
          <w:p w14:paraId="519951D1" w14:textId="77777777" w:rsidR="003F33B8" w:rsidRPr="00EF6BF6" w:rsidRDefault="003F33B8" w:rsidP="00432090">
            <w:pPr>
              <w:pStyle w:val="DocumentText10pt"/>
              <w:rPr>
                <w:sz w:val="16"/>
                <w:szCs w:val="16"/>
              </w:rPr>
            </w:pPr>
          </w:p>
        </w:tc>
      </w:tr>
      <w:tr w:rsidR="003F33B8" w14:paraId="4E9A3ED6" w14:textId="77777777" w:rsidTr="001F2EFC">
        <w:tc>
          <w:tcPr>
            <w:tcW w:w="1418" w:type="dxa"/>
          </w:tcPr>
          <w:p w14:paraId="51F9E16B" w14:textId="55903A57" w:rsidR="003F33B8" w:rsidRPr="00CE71E8" w:rsidRDefault="003F33B8" w:rsidP="00432090">
            <w:pPr>
              <w:pStyle w:val="DocumentText10pt"/>
              <w:rPr>
                <w:sz w:val="16"/>
                <w:szCs w:val="16"/>
              </w:rPr>
            </w:pPr>
            <w:r w:rsidRPr="00432090">
              <w:rPr>
                <w:sz w:val="16"/>
                <w:szCs w:val="16"/>
              </w:rPr>
              <w:t>Initial</w:t>
            </w:r>
            <w:r>
              <w:rPr>
                <w:sz w:val="16"/>
                <w:szCs w:val="16"/>
              </w:rPr>
              <w:t xml:space="preserve"> </w:t>
            </w:r>
            <w:r w:rsidRPr="00432090">
              <w:rPr>
                <w:sz w:val="16"/>
                <w:szCs w:val="16"/>
              </w:rPr>
              <w:t>Check</w:t>
            </w:r>
            <w:r>
              <w:rPr>
                <w:sz w:val="16"/>
                <w:szCs w:val="16"/>
              </w:rPr>
              <w:t xml:space="preserve"> </w:t>
            </w:r>
            <w:r w:rsidRPr="00432090">
              <w:rPr>
                <w:sz w:val="16"/>
                <w:szCs w:val="16"/>
              </w:rPr>
              <w:t>Date</w:t>
            </w:r>
          </w:p>
        </w:tc>
        <w:tc>
          <w:tcPr>
            <w:tcW w:w="1984" w:type="dxa"/>
          </w:tcPr>
          <w:p w14:paraId="7C466B32" w14:textId="77777777" w:rsidR="003F33B8" w:rsidRDefault="003F33B8" w:rsidP="00432090">
            <w:pPr>
              <w:pStyle w:val="DocumentText10pt"/>
              <w:rPr>
                <w:sz w:val="16"/>
                <w:szCs w:val="16"/>
              </w:rPr>
            </w:pPr>
            <w:r>
              <w:rPr>
                <w:sz w:val="16"/>
                <w:szCs w:val="16"/>
              </w:rPr>
              <w:t xml:space="preserve">The date on which the initial check to the schedule was made. </w:t>
            </w:r>
          </w:p>
          <w:p w14:paraId="7A49AB05" w14:textId="77777777" w:rsidR="003F33B8" w:rsidRDefault="003F33B8" w:rsidP="00432090">
            <w:pPr>
              <w:pStyle w:val="DocumentText10pt"/>
              <w:rPr>
                <w:sz w:val="16"/>
                <w:szCs w:val="16"/>
              </w:rPr>
            </w:pPr>
          </w:p>
        </w:tc>
        <w:tc>
          <w:tcPr>
            <w:tcW w:w="1418" w:type="dxa"/>
          </w:tcPr>
          <w:p w14:paraId="77D3CE3F" w14:textId="77777777" w:rsidR="003F33B8" w:rsidRPr="00432090" w:rsidRDefault="003F33B8" w:rsidP="00432090">
            <w:pPr>
              <w:pStyle w:val="Default"/>
              <w:rPr>
                <w:rFonts w:ascii="Century Gothic" w:hAnsi="Century Gothic" w:cs="Times New Roman"/>
                <w:color w:val="auto"/>
                <w:sz w:val="16"/>
                <w:szCs w:val="16"/>
              </w:rPr>
            </w:pPr>
            <w:r w:rsidRPr="00432090">
              <w:rPr>
                <w:rFonts w:ascii="Century Gothic" w:hAnsi="Century Gothic" w:cs="Times New Roman"/>
                <w:color w:val="auto"/>
                <w:sz w:val="16"/>
                <w:szCs w:val="16"/>
              </w:rPr>
              <w:t xml:space="preserve">Timestamp(6) With Time Zone </w:t>
            </w:r>
          </w:p>
          <w:p w14:paraId="7732E742" w14:textId="77777777" w:rsidR="003F33B8" w:rsidRPr="00CE71E8" w:rsidRDefault="003F33B8" w:rsidP="00432090">
            <w:pPr>
              <w:pStyle w:val="DocumentText10pt"/>
              <w:rPr>
                <w:sz w:val="16"/>
                <w:szCs w:val="16"/>
              </w:rPr>
            </w:pPr>
          </w:p>
        </w:tc>
        <w:tc>
          <w:tcPr>
            <w:tcW w:w="2977" w:type="dxa"/>
          </w:tcPr>
          <w:p w14:paraId="76DEC656" w14:textId="35369E67" w:rsidR="00E56D17" w:rsidRDefault="005256FF" w:rsidP="00362E43">
            <w:pPr>
              <w:pStyle w:val="DocumentText10pt"/>
              <w:rPr>
                <w:sz w:val="16"/>
                <w:szCs w:val="16"/>
              </w:rPr>
            </w:pPr>
            <w:r>
              <w:rPr>
                <w:sz w:val="16"/>
                <w:szCs w:val="16"/>
              </w:rPr>
              <w:t>No action required in EDNAR – may want this field in the future.</w:t>
            </w:r>
          </w:p>
        </w:tc>
        <w:tc>
          <w:tcPr>
            <w:tcW w:w="1713" w:type="dxa"/>
          </w:tcPr>
          <w:p w14:paraId="5B6BB8B8" w14:textId="77777777" w:rsidR="003F33B8" w:rsidRPr="00EF6BF6" w:rsidRDefault="003F33B8" w:rsidP="00432090">
            <w:pPr>
              <w:pStyle w:val="DocumentText10pt"/>
              <w:rPr>
                <w:sz w:val="16"/>
                <w:szCs w:val="16"/>
              </w:rPr>
            </w:pPr>
          </w:p>
        </w:tc>
      </w:tr>
      <w:tr w:rsidR="00456C30" w14:paraId="530EE6CD" w14:textId="739C958C" w:rsidTr="001F2EFC">
        <w:tc>
          <w:tcPr>
            <w:tcW w:w="1418" w:type="dxa"/>
          </w:tcPr>
          <w:p w14:paraId="10C4A9E7" w14:textId="77777777" w:rsidR="00456C30" w:rsidRDefault="00456C30" w:rsidP="00432090">
            <w:pPr>
              <w:pStyle w:val="DocumentText10pt"/>
              <w:rPr>
                <w:sz w:val="16"/>
                <w:szCs w:val="16"/>
              </w:rPr>
            </w:pPr>
            <w:r w:rsidRPr="00CE71E8">
              <w:rPr>
                <w:sz w:val="16"/>
                <w:szCs w:val="16"/>
              </w:rPr>
              <w:t>Job Status</w:t>
            </w:r>
          </w:p>
        </w:tc>
        <w:tc>
          <w:tcPr>
            <w:tcW w:w="1984" w:type="dxa"/>
          </w:tcPr>
          <w:p w14:paraId="63B6C35B" w14:textId="77777777" w:rsidR="00456C30" w:rsidRPr="00CE71E8" w:rsidRDefault="00456C30" w:rsidP="00432090">
            <w:pPr>
              <w:pStyle w:val="DocumentText10pt"/>
              <w:rPr>
                <w:sz w:val="16"/>
                <w:szCs w:val="16"/>
              </w:rPr>
            </w:pPr>
            <w:r>
              <w:rPr>
                <w:sz w:val="16"/>
                <w:szCs w:val="16"/>
              </w:rPr>
              <w:t>A number specifying the job status, which shows where the job is in its lifecycle. Values supplied by the Job Status lookup.</w:t>
            </w:r>
          </w:p>
        </w:tc>
        <w:tc>
          <w:tcPr>
            <w:tcW w:w="1418" w:type="dxa"/>
          </w:tcPr>
          <w:p w14:paraId="75715BFD" w14:textId="77777777" w:rsidR="00456C30" w:rsidRPr="00CE71E8" w:rsidRDefault="00456C30" w:rsidP="00432090">
            <w:pPr>
              <w:pStyle w:val="DocumentText10pt"/>
              <w:rPr>
                <w:sz w:val="16"/>
                <w:szCs w:val="16"/>
              </w:rPr>
            </w:pPr>
            <w:r w:rsidRPr="00CE71E8">
              <w:rPr>
                <w:sz w:val="16"/>
                <w:szCs w:val="16"/>
              </w:rPr>
              <w:t>Number</w:t>
            </w:r>
          </w:p>
        </w:tc>
        <w:tc>
          <w:tcPr>
            <w:tcW w:w="2977" w:type="dxa"/>
          </w:tcPr>
          <w:p w14:paraId="18E2E243" w14:textId="6A3482E3" w:rsidR="00456C30" w:rsidRPr="00EF6BF6" w:rsidRDefault="00362E43" w:rsidP="0072167F">
            <w:pPr>
              <w:pStyle w:val="DocumentText10pt"/>
              <w:rPr>
                <w:sz w:val="16"/>
                <w:szCs w:val="16"/>
              </w:rPr>
            </w:pPr>
            <w:r>
              <w:rPr>
                <w:sz w:val="16"/>
                <w:szCs w:val="16"/>
              </w:rPr>
              <w:t>Populate the NAR S</w:t>
            </w:r>
            <w:r w:rsidR="00456C30" w:rsidRPr="00EF6BF6">
              <w:rPr>
                <w:sz w:val="16"/>
                <w:szCs w:val="16"/>
              </w:rPr>
              <w:t>tatus</w:t>
            </w:r>
            <w:r w:rsidR="00456C30">
              <w:rPr>
                <w:sz w:val="16"/>
                <w:szCs w:val="16"/>
              </w:rPr>
              <w:t xml:space="preserve"> </w:t>
            </w:r>
            <w:r>
              <w:rPr>
                <w:sz w:val="16"/>
                <w:szCs w:val="16"/>
              </w:rPr>
              <w:t xml:space="preserve">field </w:t>
            </w:r>
            <w:r w:rsidR="00456C30">
              <w:rPr>
                <w:sz w:val="16"/>
                <w:szCs w:val="16"/>
              </w:rPr>
              <w:t xml:space="preserve">– refer to </w:t>
            </w:r>
            <w:r w:rsidRPr="0072167F">
              <w:rPr>
                <w:b/>
                <w:sz w:val="16"/>
                <w:szCs w:val="16"/>
              </w:rPr>
              <w:t>Table 2</w:t>
            </w:r>
            <w:r w:rsidR="00456C30">
              <w:rPr>
                <w:sz w:val="16"/>
                <w:szCs w:val="16"/>
              </w:rPr>
              <w:t xml:space="preserve"> below</w:t>
            </w:r>
            <w:r>
              <w:rPr>
                <w:sz w:val="16"/>
                <w:szCs w:val="16"/>
              </w:rPr>
              <w:t xml:space="preserve"> for the state transitions.</w:t>
            </w:r>
          </w:p>
        </w:tc>
        <w:tc>
          <w:tcPr>
            <w:tcW w:w="1713" w:type="dxa"/>
          </w:tcPr>
          <w:p w14:paraId="592216F7" w14:textId="08AA3B85" w:rsidR="00456C30" w:rsidRDefault="00456C30" w:rsidP="00432090">
            <w:pPr>
              <w:pStyle w:val="DocumentText10pt"/>
              <w:rPr>
                <w:sz w:val="16"/>
                <w:szCs w:val="16"/>
                <w:highlight w:val="yellow"/>
              </w:rPr>
            </w:pPr>
            <w:r w:rsidRPr="00EF6BF6">
              <w:rPr>
                <w:sz w:val="16"/>
                <w:szCs w:val="16"/>
              </w:rPr>
              <w:t xml:space="preserve">The NAR status needs to be updated each time </w:t>
            </w:r>
            <w:r>
              <w:rPr>
                <w:sz w:val="16"/>
                <w:szCs w:val="16"/>
              </w:rPr>
              <w:t xml:space="preserve">the </w:t>
            </w:r>
            <w:r w:rsidRPr="00EF6BF6">
              <w:rPr>
                <w:sz w:val="16"/>
                <w:szCs w:val="16"/>
              </w:rPr>
              <w:t>DMS Schedule status is changed.</w:t>
            </w:r>
          </w:p>
        </w:tc>
      </w:tr>
      <w:tr w:rsidR="008C36DF" w14:paraId="69794F05" w14:textId="77777777" w:rsidTr="001F2EFC">
        <w:tc>
          <w:tcPr>
            <w:tcW w:w="1418" w:type="dxa"/>
          </w:tcPr>
          <w:p w14:paraId="2C4A3087" w14:textId="6DD966F4" w:rsidR="008C36DF" w:rsidRDefault="008C36DF" w:rsidP="00432090">
            <w:pPr>
              <w:pStyle w:val="DocumentText10pt"/>
              <w:rPr>
                <w:sz w:val="16"/>
                <w:szCs w:val="16"/>
              </w:rPr>
            </w:pPr>
            <w:r>
              <w:rPr>
                <w:sz w:val="16"/>
                <w:szCs w:val="16"/>
              </w:rPr>
              <w:t>Job Status Description</w:t>
            </w:r>
          </w:p>
        </w:tc>
        <w:tc>
          <w:tcPr>
            <w:tcW w:w="1984" w:type="dxa"/>
          </w:tcPr>
          <w:p w14:paraId="35347AB1" w14:textId="7D618A7F" w:rsidR="008C36DF" w:rsidRDefault="008C36DF" w:rsidP="00432090">
            <w:pPr>
              <w:pStyle w:val="DocumentText10pt"/>
              <w:rPr>
                <w:sz w:val="16"/>
                <w:szCs w:val="16"/>
              </w:rPr>
            </w:pPr>
            <w:r w:rsidRPr="008C36DF">
              <w:rPr>
                <w:sz w:val="16"/>
                <w:szCs w:val="16"/>
              </w:rPr>
              <w:t>Text specifying the job status, which shows where the job is in its lifecycle. Values supplied by the Job Status lookup.</w:t>
            </w:r>
          </w:p>
        </w:tc>
        <w:tc>
          <w:tcPr>
            <w:tcW w:w="1418" w:type="dxa"/>
          </w:tcPr>
          <w:p w14:paraId="3953B55D" w14:textId="4441598A" w:rsidR="008C36DF" w:rsidRDefault="008C36DF" w:rsidP="00432090">
            <w:pPr>
              <w:pStyle w:val="DocumentText10pt"/>
              <w:rPr>
                <w:sz w:val="16"/>
                <w:szCs w:val="16"/>
              </w:rPr>
            </w:pPr>
            <w:r w:rsidRPr="008C36DF">
              <w:rPr>
                <w:sz w:val="16"/>
                <w:szCs w:val="16"/>
              </w:rPr>
              <w:t>String(255)</w:t>
            </w:r>
          </w:p>
        </w:tc>
        <w:tc>
          <w:tcPr>
            <w:tcW w:w="2977" w:type="dxa"/>
          </w:tcPr>
          <w:p w14:paraId="5B617B30" w14:textId="05D956F7" w:rsidR="008C36DF" w:rsidRDefault="00362E43" w:rsidP="008C36DF">
            <w:pPr>
              <w:pStyle w:val="DocumentText10pt"/>
              <w:rPr>
                <w:sz w:val="16"/>
                <w:szCs w:val="16"/>
              </w:rPr>
            </w:pPr>
            <w:r>
              <w:rPr>
                <w:sz w:val="16"/>
                <w:szCs w:val="16"/>
              </w:rPr>
              <w:t>Used with Job Status to map job status between DMS and EDNAR</w:t>
            </w:r>
          </w:p>
        </w:tc>
        <w:tc>
          <w:tcPr>
            <w:tcW w:w="1713" w:type="dxa"/>
          </w:tcPr>
          <w:p w14:paraId="45BFC870" w14:textId="77777777" w:rsidR="008C36DF" w:rsidRPr="00223CC6" w:rsidRDefault="008C36DF" w:rsidP="00432090">
            <w:pPr>
              <w:pStyle w:val="DocumentText10pt"/>
              <w:rPr>
                <w:sz w:val="16"/>
                <w:szCs w:val="16"/>
              </w:rPr>
            </w:pPr>
          </w:p>
        </w:tc>
      </w:tr>
      <w:tr w:rsidR="00456C30" w14:paraId="67CFECAB" w14:textId="0BD7EC5B" w:rsidTr="001F2EFC">
        <w:tc>
          <w:tcPr>
            <w:tcW w:w="1418" w:type="dxa"/>
          </w:tcPr>
          <w:p w14:paraId="7DB924BB" w14:textId="20EF1D3B" w:rsidR="00456C30" w:rsidRDefault="00456C30" w:rsidP="00432090">
            <w:pPr>
              <w:pStyle w:val="DocumentText10pt"/>
              <w:rPr>
                <w:sz w:val="16"/>
                <w:szCs w:val="16"/>
              </w:rPr>
            </w:pPr>
            <w:r>
              <w:rPr>
                <w:sz w:val="16"/>
                <w:szCs w:val="16"/>
              </w:rPr>
              <w:t>Schedule Number</w:t>
            </w:r>
          </w:p>
        </w:tc>
        <w:tc>
          <w:tcPr>
            <w:tcW w:w="1984" w:type="dxa"/>
          </w:tcPr>
          <w:p w14:paraId="42C3071B" w14:textId="77777777" w:rsidR="00456C30" w:rsidRPr="00CE71E8" w:rsidRDefault="00456C30" w:rsidP="00432090">
            <w:pPr>
              <w:pStyle w:val="DocumentText10pt"/>
              <w:rPr>
                <w:sz w:val="16"/>
                <w:szCs w:val="16"/>
              </w:rPr>
            </w:pPr>
            <w:r>
              <w:rPr>
                <w:sz w:val="16"/>
                <w:szCs w:val="16"/>
              </w:rPr>
              <w:t>The number of the schedule</w:t>
            </w:r>
          </w:p>
        </w:tc>
        <w:tc>
          <w:tcPr>
            <w:tcW w:w="1418" w:type="dxa"/>
          </w:tcPr>
          <w:p w14:paraId="4EF4634F" w14:textId="77777777" w:rsidR="00456C30" w:rsidRPr="00CE71E8" w:rsidRDefault="00456C30" w:rsidP="00432090">
            <w:pPr>
              <w:pStyle w:val="DocumentText10pt"/>
              <w:rPr>
                <w:sz w:val="16"/>
                <w:szCs w:val="16"/>
              </w:rPr>
            </w:pPr>
            <w:r>
              <w:rPr>
                <w:sz w:val="16"/>
                <w:szCs w:val="16"/>
              </w:rPr>
              <w:t>String (32)</w:t>
            </w:r>
          </w:p>
        </w:tc>
        <w:tc>
          <w:tcPr>
            <w:tcW w:w="2977" w:type="dxa"/>
          </w:tcPr>
          <w:p w14:paraId="1092B900" w14:textId="07BC1B67" w:rsidR="00456C30" w:rsidRDefault="00456C30" w:rsidP="00432090">
            <w:pPr>
              <w:pStyle w:val="DocumentText10pt"/>
              <w:rPr>
                <w:sz w:val="16"/>
                <w:szCs w:val="16"/>
                <w:highlight w:val="yellow"/>
              </w:rPr>
            </w:pPr>
            <w:r>
              <w:rPr>
                <w:sz w:val="16"/>
                <w:szCs w:val="16"/>
              </w:rPr>
              <w:t xml:space="preserve">Populate </w:t>
            </w:r>
            <w:r w:rsidR="00E56D17">
              <w:rPr>
                <w:sz w:val="16"/>
                <w:szCs w:val="16"/>
              </w:rPr>
              <w:t>“</w:t>
            </w:r>
            <w:r>
              <w:rPr>
                <w:sz w:val="16"/>
                <w:szCs w:val="16"/>
              </w:rPr>
              <w:t>Schedule Number</w:t>
            </w:r>
            <w:r w:rsidR="00E56D17">
              <w:rPr>
                <w:sz w:val="16"/>
                <w:szCs w:val="16"/>
              </w:rPr>
              <w:t>”</w:t>
            </w:r>
            <w:r>
              <w:rPr>
                <w:sz w:val="16"/>
                <w:szCs w:val="16"/>
              </w:rPr>
              <w:t xml:space="preserve"> field </w:t>
            </w:r>
          </w:p>
        </w:tc>
        <w:tc>
          <w:tcPr>
            <w:tcW w:w="1713" w:type="dxa"/>
          </w:tcPr>
          <w:p w14:paraId="759324BD" w14:textId="296E8B5E" w:rsidR="00456C30" w:rsidRDefault="00456C30" w:rsidP="00432090">
            <w:pPr>
              <w:pStyle w:val="DocumentText10pt"/>
              <w:rPr>
                <w:sz w:val="16"/>
                <w:szCs w:val="16"/>
                <w:highlight w:val="yellow"/>
              </w:rPr>
            </w:pPr>
            <w:r w:rsidRPr="00223CC6">
              <w:rPr>
                <w:sz w:val="16"/>
                <w:szCs w:val="16"/>
              </w:rPr>
              <w:t>See EDNAR FBR</w:t>
            </w:r>
            <w:r>
              <w:rPr>
                <w:sz w:val="16"/>
                <w:szCs w:val="16"/>
              </w:rPr>
              <w:t xml:space="preserve"> 249</w:t>
            </w:r>
          </w:p>
        </w:tc>
      </w:tr>
      <w:tr w:rsidR="00031B22" w14:paraId="7ADA68B5" w14:textId="28F56404" w:rsidTr="001F2EFC">
        <w:tc>
          <w:tcPr>
            <w:tcW w:w="1418" w:type="dxa"/>
          </w:tcPr>
          <w:p w14:paraId="2EB75AC0" w14:textId="77777777" w:rsidR="00031B22" w:rsidRDefault="00031B22" w:rsidP="00432090">
            <w:pPr>
              <w:pStyle w:val="DocumentText10pt"/>
              <w:rPr>
                <w:sz w:val="16"/>
                <w:szCs w:val="16"/>
              </w:rPr>
            </w:pPr>
            <w:r>
              <w:rPr>
                <w:sz w:val="16"/>
                <w:szCs w:val="16"/>
              </w:rPr>
              <w:t>Submitted By</w:t>
            </w:r>
          </w:p>
        </w:tc>
        <w:tc>
          <w:tcPr>
            <w:tcW w:w="1984" w:type="dxa"/>
          </w:tcPr>
          <w:p w14:paraId="4B21508A" w14:textId="77777777" w:rsidR="00031B22" w:rsidRPr="00CE71E8" w:rsidRDefault="00031B22" w:rsidP="00432090">
            <w:pPr>
              <w:pStyle w:val="DocumentText10pt"/>
              <w:rPr>
                <w:sz w:val="16"/>
                <w:szCs w:val="16"/>
              </w:rPr>
            </w:pPr>
            <w:r>
              <w:rPr>
                <w:sz w:val="16"/>
                <w:szCs w:val="16"/>
              </w:rPr>
              <w:t xml:space="preserve">The name of the person who submitted </w:t>
            </w:r>
            <w:r>
              <w:rPr>
                <w:sz w:val="16"/>
                <w:szCs w:val="16"/>
              </w:rPr>
              <w:lastRenderedPageBreak/>
              <w:t>the job</w:t>
            </w:r>
          </w:p>
        </w:tc>
        <w:tc>
          <w:tcPr>
            <w:tcW w:w="1418" w:type="dxa"/>
          </w:tcPr>
          <w:p w14:paraId="581BA156" w14:textId="77777777" w:rsidR="00031B22" w:rsidRPr="00CE71E8" w:rsidRDefault="00031B22" w:rsidP="00432090">
            <w:pPr>
              <w:pStyle w:val="DocumentText10pt"/>
              <w:rPr>
                <w:sz w:val="16"/>
                <w:szCs w:val="16"/>
              </w:rPr>
            </w:pPr>
            <w:r>
              <w:rPr>
                <w:sz w:val="16"/>
                <w:szCs w:val="16"/>
              </w:rPr>
              <w:lastRenderedPageBreak/>
              <w:t>String (32)</w:t>
            </w:r>
          </w:p>
        </w:tc>
        <w:tc>
          <w:tcPr>
            <w:tcW w:w="2977" w:type="dxa"/>
          </w:tcPr>
          <w:p w14:paraId="37094CF7" w14:textId="0B67A0CD" w:rsidR="00031B22" w:rsidRPr="00223CC6" w:rsidRDefault="00031B22">
            <w:pPr>
              <w:pStyle w:val="DocumentText10pt"/>
              <w:rPr>
                <w:sz w:val="16"/>
                <w:szCs w:val="16"/>
              </w:rPr>
            </w:pPr>
            <w:r>
              <w:rPr>
                <w:sz w:val="16"/>
                <w:szCs w:val="16"/>
              </w:rPr>
              <w:t xml:space="preserve">Populate  the “HV Switching </w:t>
            </w:r>
            <w:r>
              <w:rPr>
                <w:sz w:val="16"/>
                <w:szCs w:val="16"/>
              </w:rPr>
              <w:lastRenderedPageBreak/>
              <w:t xml:space="preserve">Instruction Written By” field </w:t>
            </w:r>
          </w:p>
        </w:tc>
        <w:tc>
          <w:tcPr>
            <w:tcW w:w="1713" w:type="dxa"/>
          </w:tcPr>
          <w:p w14:paraId="690AC2F2" w14:textId="77777777" w:rsidR="00031B22" w:rsidRDefault="00031B22" w:rsidP="00432090">
            <w:pPr>
              <w:pStyle w:val="DocumentText10pt"/>
              <w:rPr>
                <w:sz w:val="16"/>
                <w:szCs w:val="16"/>
                <w:highlight w:val="yellow"/>
              </w:rPr>
            </w:pPr>
          </w:p>
        </w:tc>
      </w:tr>
      <w:tr w:rsidR="00031B22" w14:paraId="1F8D3B6D" w14:textId="5CE5A16B" w:rsidTr="001F2EFC">
        <w:tc>
          <w:tcPr>
            <w:tcW w:w="1418" w:type="dxa"/>
          </w:tcPr>
          <w:p w14:paraId="27EFE4D0" w14:textId="77777777" w:rsidR="00031B22" w:rsidRDefault="00031B22" w:rsidP="00432090">
            <w:pPr>
              <w:pStyle w:val="DocumentText10pt"/>
              <w:rPr>
                <w:sz w:val="16"/>
                <w:szCs w:val="16"/>
              </w:rPr>
            </w:pPr>
            <w:r>
              <w:rPr>
                <w:sz w:val="16"/>
                <w:szCs w:val="16"/>
              </w:rPr>
              <w:lastRenderedPageBreak/>
              <w:t>Submitted Date</w:t>
            </w:r>
          </w:p>
        </w:tc>
        <w:tc>
          <w:tcPr>
            <w:tcW w:w="1984" w:type="dxa"/>
          </w:tcPr>
          <w:p w14:paraId="3929B92F" w14:textId="77777777" w:rsidR="00031B22" w:rsidRPr="00CE71E8" w:rsidRDefault="00031B22" w:rsidP="00432090">
            <w:pPr>
              <w:pStyle w:val="DocumentText10pt"/>
              <w:rPr>
                <w:sz w:val="16"/>
                <w:szCs w:val="16"/>
              </w:rPr>
            </w:pPr>
            <w:r>
              <w:rPr>
                <w:sz w:val="16"/>
                <w:szCs w:val="16"/>
              </w:rPr>
              <w:t>The date the schedule was submitted for checking</w:t>
            </w:r>
          </w:p>
        </w:tc>
        <w:tc>
          <w:tcPr>
            <w:tcW w:w="1418" w:type="dxa"/>
          </w:tcPr>
          <w:p w14:paraId="10B20DB4" w14:textId="77777777" w:rsidR="00031B22" w:rsidRPr="00CE71E8" w:rsidRDefault="00031B22" w:rsidP="00432090">
            <w:pPr>
              <w:pStyle w:val="DocumentText10pt"/>
              <w:rPr>
                <w:sz w:val="16"/>
                <w:szCs w:val="16"/>
              </w:rPr>
            </w:pPr>
            <w:r w:rsidRPr="000C0B06">
              <w:rPr>
                <w:sz w:val="16"/>
                <w:szCs w:val="16"/>
              </w:rPr>
              <w:t>Timestamp(6) With Time Zone</w:t>
            </w:r>
          </w:p>
        </w:tc>
        <w:tc>
          <w:tcPr>
            <w:tcW w:w="2977" w:type="dxa"/>
          </w:tcPr>
          <w:p w14:paraId="19C46CC3" w14:textId="21908D1D" w:rsidR="00031B22" w:rsidRDefault="00031B22" w:rsidP="00E56D17">
            <w:pPr>
              <w:pStyle w:val="DocumentText10pt"/>
              <w:rPr>
                <w:sz w:val="16"/>
                <w:szCs w:val="16"/>
                <w:highlight w:val="yellow"/>
              </w:rPr>
            </w:pPr>
            <w:r>
              <w:rPr>
                <w:sz w:val="16"/>
                <w:szCs w:val="16"/>
              </w:rPr>
              <w:t>Populate  the “HV Switching Instruction Written By” timestamp field</w:t>
            </w:r>
          </w:p>
        </w:tc>
        <w:tc>
          <w:tcPr>
            <w:tcW w:w="1713" w:type="dxa"/>
          </w:tcPr>
          <w:p w14:paraId="706E6819" w14:textId="77777777" w:rsidR="00031B22" w:rsidRDefault="00031B22" w:rsidP="00432090">
            <w:pPr>
              <w:pStyle w:val="DocumentText10pt"/>
              <w:rPr>
                <w:sz w:val="16"/>
                <w:szCs w:val="16"/>
                <w:highlight w:val="yellow"/>
              </w:rPr>
            </w:pPr>
          </w:p>
        </w:tc>
      </w:tr>
      <w:tr w:rsidR="00456C30" w14:paraId="40CB2415" w14:textId="569C8C4E" w:rsidTr="001F2EFC">
        <w:tc>
          <w:tcPr>
            <w:tcW w:w="1418" w:type="dxa"/>
          </w:tcPr>
          <w:p w14:paraId="2C72FAEE" w14:textId="201FB0F4" w:rsidR="00456C30" w:rsidRDefault="00456C30" w:rsidP="00432090">
            <w:pPr>
              <w:pStyle w:val="DocumentText10pt"/>
              <w:rPr>
                <w:sz w:val="16"/>
                <w:szCs w:val="16"/>
              </w:rPr>
            </w:pPr>
            <w:r>
              <w:rPr>
                <w:sz w:val="16"/>
                <w:szCs w:val="16"/>
              </w:rPr>
              <w:t>Final Check By</w:t>
            </w:r>
          </w:p>
        </w:tc>
        <w:tc>
          <w:tcPr>
            <w:tcW w:w="1984" w:type="dxa"/>
          </w:tcPr>
          <w:p w14:paraId="52114AD6" w14:textId="51006384" w:rsidR="00456C30" w:rsidRDefault="00456C30" w:rsidP="008C402A">
            <w:pPr>
              <w:pStyle w:val="DocumentText10pt"/>
              <w:rPr>
                <w:sz w:val="16"/>
                <w:szCs w:val="16"/>
              </w:rPr>
            </w:pPr>
            <w:r>
              <w:rPr>
                <w:sz w:val="16"/>
                <w:szCs w:val="16"/>
              </w:rPr>
              <w:t>This is populated by the Controller that checks the Final Check box.</w:t>
            </w:r>
          </w:p>
        </w:tc>
        <w:tc>
          <w:tcPr>
            <w:tcW w:w="1418" w:type="dxa"/>
          </w:tcPr>
          <w:p w14:paraId="7C70CD6E" w14:textId="6BDD1072" w:rsidR="00456C30" w:rsidRPr="000C0B06" w:rsidRDefault="00456C30" w:rsidP="00432090">
            <w:pPr>
              <w:pStyle w:val="DocumentText10pt"/>
              <w:rPr>
                <w:sz w:val="16"/>
                <w:szCs w:val="16"/>
              </w:rPr>
            </w:pPr>
            <w:r>
              <w:rPr>
                <w:sz w:val="16"/>
                <w:szCs w:val="16"/>
              </w:rPr>
              <w:t>TBD</w:t>
            </w:r>
          </w:p>
        </w:tc>
        <w:tc>
          <w:tcPr>
            <w:tcW w:w="2977" w:type="dxa"/>
          </w:tcPr>
          <w:p w14:paraId="01BD52C2" w14:textId="02723AF8" w:rsidR="0072167F" w:rsidRDefault="006E176B" w:rsidP="00921CC8">
            <w:pPr>
              <w:pStyle w:val="DocumentText10pt"/>
              <w:rPr>
                <w:sz w:val="16"/>
                <w:szCs w:val="16"/>
              </w:rPr>
            </w:pPr>
            <w:r>
              <w:rPr>
                <w:sz w:val="16"/>
                <w:szCs w:val="16"/>
              </w:rPr>
              <w:t>U</w:t>
            </w:r>
            <w:r w:rsidR="0072167F">
              <w:rPr>
                <w:sz w:val="16"/>
                <w:szCs w:val="16"/>
              </w:rPr>
              <w:t>pdate the NAR Status to “Final Checked”</w:t>
            </w:r>
          </w:p>
          <w:p w14:paraId="0E85DF10" w14:textId="72E0DEB1" w:rsidR="00362E43" w:rsidRDefault="00362E43" w:rsidP="00432090">
            <w:pPr>
              <w:pStyle w:val="DocumentText10pt"/>
              <w:rPr>
                <w:sz w:val="16"/>
                <w:szCs w:val="16"/>
                <w:highlight w:val="yellow"/>
              </w:rPr>
            </w:pPr>
          </w:p>
        </w:tc>
        <w:tc>
          <w:tcPr>
            <w:tcW w:w="1713" w:type="dxa"/>
          </w:tcPr>
          <w:p w14:paraId="4BDFDD17" w14:textId="77777777" w:rsidR="00456C30" w:rsidRDefault="00456C30" w:rsidP="00432090">
            <w:pPr>
              <w:pStyle w:val="DocumentText10pt"/>
              <w:rPr>
                <w:sz w:val="16"/>
                <w:szCs w:val="16"/>
              </w:rPr>
            </w:pPr>
            <w:r w:rsidRPr="0051206D">
              <w:rPr>
                <w:sz w:val="16"/>
                <w:szCs w:val="16"/>
              </w:rPr>
              <w:t>This needs to be a custom field as no</w:t>
            </w:r>
            <w:r>
              <w:rPr>
                <w:sz w:val="16"/>
                <w:szCs w:val="16"/>
              </w:rPr>
              <w:t>t included as core field in the SOAP message definition.</w:t>
            </w:r>
            <w:r w:rsidRPr="0051206D">
              <w:rPr>
                <w:sz w:val="16"/>
                <w:szCs w:val="16"/>
              </w:rPr>
              <w:t xml:space="preserve"> </w:t>
            </w:r>
          </w:p>
          <w:p w14:paraId="4EBF64AD" w14:textId="0380D669" w:rsidR="00456C30" w:rsidRDefault="00456C30" w:rsidP="00223CC6">
            <w:pPr>
              <w:pStyle w:val="DocumentText10pt"/>
              <w:rPr>
                <w:sz w:val="16"/>
                <w:szCs w:val="16"/>
                <w:highlight w:val="yellow"/>
              </w:rPr>
            </w:pPr>
            <w:r w:rsidRPr="00223CC6">
              <w:rPr>
                <w:sz w:val="16"/>
                <w:szCs w:val="16"/>
              </w:rPr>
              <w:t>See EDNAR FBR</w:t>
            </w:r>
            <w:r>
              <w:rPr>
                <w:sz w:val="16"/>
                <w:szCs w:val="16"/>
              </w:rPr>
              <w:t xml:space="preserve"> 259</w:t>
            </w:r>
          </w:p>
        </w:tc>
      </w:tr>
      <w:tr w:rsidR="00456C30" w14:paraId="68795EB0" w14:textId="1F86209C" w:rsidTr="001F2EFC">
        <w:tc>
          <w:tcPr>
            <w:tcW w:w="1418" w:type="dxa"/>
          </w:tcPr>
          <w:p w14:paraId="67B917F3" w14:textId="39ACC964" w:rsidR="00456C30" w:rsidRDefault="00456C30" w:rsidP="008C402A">
            <w:pPr>
              <w:pStyle w:val="DocumentText10pt"/>
              <w:rPr>
                <w:sz w:val="16"/>
                <w:szCs w:val="16"/>
              </w:rPr>
            </w:pPr>
            <w:r>
              <w:rPr>
                <w:sz w:val="16"/>
                <w:szCs w:val="16"/>
              </w:rPr>
              <w:t>Final Check Date</w:t>
            </w:r>
          </w:p>
        </w:tc>
        <w:tc>
          <w:tcPr>
            <w:tcW w:w="1984" w:type="dxa"/>
          </w:tcPr>
          <w:p w14:paraId="42D8A1E4" w14:textId="0D985230" w:rsidR="00456C30" w:rsidRDefault="00456C30" w:rsidP="00432090">
            <w:pPr>
              <w:pStyle w:val="DocumentText10pt"/>
              <w:rPr>
                <w:sz w:val="16"/>
                <w:szCs w:val="16"/>
              </w:rPr>
            </w:pPr>
            <w:r>
              <w:rPr>
                <w:sz w:val="16"/>
                <w:szCs w:val="16"/>
              </w:rPr>
              <w:t>The date that the final checkbox was checked.</w:t>
            </w:r>
          </w:p>
        </w:tc>
        <w:tc>
          <w:tcPr>
            <w:tcW w:w="1418" w:type="dxa"/>
          </w:tcPr>
          <w:p w14:paraId="0BC76ECA" w14:textId="1ACCC793" w:rsidR="00456C30" w:rsidRPr="000C0B06" w:rsidRDefault="00456C30" w:rsidP="00432090">
            <w:pPr>
              <w:pStyle w:val="DocumentText10pt"/>
              <w:rPr>
                <w:sz w:val="16"/>
                <w:szCs w:val="16"/>
              </w:rPr>
            </w:pPr>
            <w:r>
              <w:rPr>
                <w:sz w:val="16"/>
                <w:szCs w:val="16"/>
              </w:rPr>
              <w:t>TBD</w:t>
            </w:r>
          </w:p>
        </w:tc>
        <w:tc>
          <w:tcPr>
            <w:tcW w:w="2977" w:type="dxa"/>
          </w:tcPr>
          <w:p w14:paraId="7CF1EF61" w14:textId="05427950" w:rsidR="00456C30" w:rsidRDefault="00C32E5E" w:rsidP="00432090">
            <w:pPr>
              <w:pStyle w:val="DocumentText10pt"/>
              <w:rPr>
                <w:sz w:val="16"/>
                <w:szCs w:val="16"/>
                <w:highlight w:val="yellow"/>
              </w:rPr>
            </w:pPr>
            <w:r w:rsidRPr="00C32E5E">
              <w:rPr>
                <w:sz w:val="16"/>
                <w:szCs w:val="16"/>
              </w:rPr>
              <w:t>Populate to the “Final Check</w:t>
            </w:r>
            <w:r>
              <w:rPr>
                <w:sz w:val="16"/>
                <w:szCs w:val="16"/>
              </w:rPr>
              <w:t xml:space="preserve"> </w:t>
            </w:r>
            <w:proofErr w:type="spellStart"/>
            <w:r>
              <w:rPr>
                <w:sz w:val="16"/>
                <w:szCs w:val="16"/>
              </w:rPr>
              <w:t>Datetime</w:t>
            </w:r>
            <w:proofErr w:type="spellEnd"/>
            <w:r>
              <w:rPr>
                <w:sz w:val="16"/>
                <w:szCs w:val="16"/>
              </w:rPr>
              <w:t>”</w:t>
            </w:r>
          </w:p>
        </w:tc>
        <w:tc>
          <w:tcPr>
            <w:tcW w:w="1713" w:type="dxa"/>
          </w:tcPr>
          <w:p w14:paraId="779DB964" w14:textId="0DAE1EB7" w:rsidR="00456C30" w:rsidRPr="0051206D" w:rsidRDefault="00456C30" w:rsidP="00432090">
            <w:pPr>
              <w:pStyle w:val="DocumentText10pt"/>
              <w:rPr>
                <w:sz w:val="16"/>
                <w:szCs w:val="16"/>
              </w:rPr>
            </w:pPr>
            <w:r w:rsidRPr="0051206D">
              <w:rPr>
                <w:sz w:val="16"/>
                <w:szCs w:val="16"/>
              </w:rPr>
              <w:t>Ditto</w:t>
            </w:r>
          </w:p>
        </w:tc>
      </w:tr>
      <w:tr w:rsidR="00182FE5" w14:paraId="0C4F13FF" w14:textId="77777777" w:rsidTr="001F2EFC">
        <w:trPr>
          <w:ins w:id="568" w:author="Elizabeth Ryan" w:date="2018-11-02T09:54:00Z"/>
        </w:trPr>
        <w:tc>
          <w:tcPr>
            <w:tcW w:w="1418" w:type="dxa"/>
          </w:tcPr>
          <w:p w14:paraId="100D48A5" w14:textId="50BED0BD" w:rsidR="00182FE5" w:rsidRDefault="00182FE5" w:rsidP="008C402A">
            <w:pPr>
              <w:pStyle w:val="DocumentText10pt"/>
              <w:rPr>
                <w:ins w:id="569" w:author="Elizabeth Ryan" w:date="2018-11-02T09:54:00Z"/>
                <w:sz w:val="16"/>
                <w:szCs w:val="16"/>
              </w:rPr>
            </w:pPr>
            <w:ins w:id="570" w:author="Elizabeth Ryan" w:date="2018-11-02T09:54:00Z">
              <w:r>
                <w:rPr>
                  <w:sz w:val="16"/>
                  <w:szCs w:val="16"/>
                </w:rPr>
                <w:t>Planning Feedback</w:t>
              </w:r>
            </w:ins>
          </w:p>
        </w:tc>
        <w:tc>
          <w:tcPr>
            <w:tcW w:w="1984" w:type="dxa"/>
          </w:tcPr>
          <w:p w14:paraId="68A8A8E5" w14:textId="1B3B7D88" w:rsidR="00182FE5" w:rsidRDefault="00182FE5" w:rsidP="00432090">
            <w:pPr>
              <w:pStyle w:val="DocumentText10pt"/>
              <w:rPr>
                <w:ins w:id="571" w:author="Elizabeth Ryan" w:date="2018-11-02T09:54:00Z"/>
                <w:sz w:val="16"/>
                <w:szCs w:val="16"/>
              </w:rPr>
            </w:pPr>
            <w:ins w:id="572" w:author="Elizabeth Ryan" w:date="2018-11-02T09:54:00Z">
              <w:r>
                <w:rPr>
                  <w:sz w:val="16"/>
                  <w:szCs w:val="16"/>
                </w:rPr>
                <w:t>Free text field used by a Controller to provide feedback to the Planner on the NAR/</w:t>
              </w:r>
            </w:ins>
            <w:ins w:id="573" w:author="Elizabeth Ryan" w:date="2018-11-02T09:55:00Z">
              <w:r>
                <w:rPr>
                  <w:sz w:val="16"/>
                  <w:szCs w:val="16"/>
                </w:rPr>
                <w:t>switching</w:t>
              </w:r>
            </w:ins>
            <w:ins w:id="574" w:author="Elizabeth Ryan" w:date="2018-11-02T09:54:00Z">
              <w:r>
                <w:rPr>
                  <w:sz w:val="16"/>
                  <w:szCs w:val="16"/>
                </w:rPr>
                <w:t xml:space="preserve"> </w:t>
              </w:r>
            </w:ins>
            <w:ins w:id="575" w:author="Elizabeth Ryan" w:date="2018-11-02T09:55:00Z">
              <w:r>
                <w:rPr>
                  <w:sz w:val="16"/>
                  <w:szCs w:val="16"/>
                </w:rPr>
                <w:t>instructions</w:t>
              </w:r>
            </w:ins>
          </w:p>
        </w:tc>
        <w:tc>
          <w:tcPr>
            <w:tcW w:w="1418" w:type="dxa"/>
          </w:tcPr>
          <w:p w14:paraId="296459EB" w14:textId="544B8A52" w:rsidR="00182FE5" w:rsidRDefault="00182FE5" w:rsidP="00432090">
            <w:pPr>
              <w:pStyle w:val="DocumentText10pt"/>
              <w:rPr>
                <w:ins w:id="576" w:author="Elizabeth Ryan" w:date="2018-11-02T09:54:00Z"/>
                <w:sz w:val="16"/>
                <w:szCs w:val="16"/>
              </w:rPr>
            </w:pPr>
            <w:ins w:id="577" w:author="Elizabeth Ryan" w:date="2018-11-02T09:55:00Z">
              <w:r>
                <w:rPr>
                  <w:sz w:val="16"/>
                  <w:szCs w:val="16"/>
                </w:rPr>
                <w:t>TBD</w:t>
              </w:r>
            </w:ins>
          </w:p>
        </w:tc>
        <w:tc>
          <w:tcPr>
            <w:tcW w:w="2977" w:type="dxa"/>
          </w:tcPr>
          <w:p w14:paraId="09DA6876" w14:textId="7106434D" w:rsidR="00182FE5" w:rsidRPr="00C32E5E" w:rsidRDefault="00182FE5" w:rsidP="00432090">
            <w:pPr>
              <w:pStyle w:val="DocumentText10pt"/>
              <w:rPr>
                <w:ins w:id="578" w:author="Elizabeth Ryan" w:date="2018-11-02T09:54:00Z"/>
                <w:sz w:val="16"/>
                <w:szCs w:val="16"/>
              </w:rPr>
            </w:pPr>
            <w:ins w:id="579" w:author="Elizabeth Ryan" w:date="2018-11-02T09:56:00Z">
              <w:r>
                <w:rPr>
                  <w:sz w:val="16"/>
                  <w:szCs w:val="16"/>
                </w:rPr>
                <w:t>Store DMS planner feedback against the NAR.</w:t>
              </w:r>
            </w:ins>
          </w:p>
        </w:tc>
        <w:tc>
          <w:tcPr>
            <w:tcW w:w="1713" w:type="dxa"/>
          </w:tcPr>
          <w:p w14:paraId="1AE63369" w14:textId="1D5320C3" w:rsidR="00182FE5" w:rsidRPr="0051206D" w:rsidRDefault="00C07B29" w:rsidP="00432090">
            <w:pPr>
              <w:pStyle w:val="DocumentText10pt"/>
              <w:rPr>
                <w:ins w:id="580" w:author="Elizabeth Ryan" w:date="2018-11-02T09:54:00Z"/>
                <w:sz w:val="16"/>
                <w:szCs w:val="16"/>
              </w:rPr>
            </w:pPr>
            <w:ins w:id="581" w:author="Elizabeth Ryan" w:date="2018-11-02T10:00:00Z">
              <w:r>
                <w:rPr>
                  <w:sz w:val="16"/>
                  <w:szCs w:val="16"/>
                </w:rPr>
                <w:t xml:space="preserve">See </w:t>
              </w:r>
            </w:ins>
            <w:ins w:id="582" w:author="Elizabeth Ryan" w:date="2018-11-02T09:59:00Z">
              <w:r w:rsidRPr="00C07B29">
                <w:rPr>
                  <w:sz w:val="16"/>
                  <w:szCs w:val="16"/>
                </w:rPr>
                <w:t>EDNAR FBR 26</w:t>
              </w:r>
            </w:ins>
          </w:p>
        </w:tc>
      </w:tr>
    </w:tbl>
    <w:p w14:paraId="59375266" w14:textId="1C1CF21B" w:rsidR="00542147" w:rsidRPr="00362E43" w:rsidRDefault="008937E7" w:rsidP="008937E7">
      <w:pPr>
        <w:pStyle w:val="Caption"/>
        <w:jc w:val="center"/>
        <w:rPr>
          <w:rFonts w:ascii="Century Gothic" w:hAnsi="Century Gothic"/>
          <w:lang w:val="en-US" w:eastAsia="en-US"/>
        </w:rPr>
      </w:pPr>
      <w:bookmarkStart w:id="583" w:name="_Ref527986776"/>
      <w:r w:rsidRPr="00362E43">
        <w:rPr>
          <w:rFonts w:ascii="Century Gothic" w:hAnsi="Century Gothic"/>
        </w:rPr>
        <w:t xml:space="preserve">Table </w:t>
      </w:r>
      <w:r w:rsidRPr="00362E43">
        <w:rPr>
          <w:rFonts w:ascii="Century Gothic" w:hAnsi="Century Gothic"/>
        </w:rPr>
        <w:fldChar w:fldCharType="begin"/>
      </w:r>
      <w:r w:rsidRPr="00362E43">
        <w:rPr>
          <w:rFonts w:ascii="Century Gothic" w:hAnsi="Century Gothic"/>
        </w:rPr>
        <w:instrText xml:space="preserve"> SEQ Table \* ARABIC </w:instrText>
      </w:r>
      <w:r w:rsidRPr="00362E43">
        <w:rPr>
          <w:rFonts w:ascii="Century Gothic" w:hAnsi="Century Gothic"/>
        </w:rPr>
        <w:fldChar w:fldCharType="separate"/>
      </w:r>
      <w:r w:rsidR="005E37C1">
        <w:rPr>
          <w:rFonts w:ascii="Century Gothic" w:hAnsi="Century Gothic"/>
          <w:noProof/>
        </w:rPr>
        <w:t>1</w:t>
      </w:r>
      <w:r w:rsidRPr="00362E43">
        <w:rPr>
          <w:rFonts w:ascii="Century Gothic" w:hAnsi="Century Gothic"/>
        </w:rPr>
        <w:fldChar w:fldCharType="end"/>
      </w:r>
      <w:bookmarkEnd w:id="583"/>
    </w:p>
    <w:p w14:paraId="31A751C5" w14:textId="7AF8BC11" w:rsidR="0013745A" w:rsidRDefault="0013745A">
      <w:pPr>
        <w:rPr>
          <w:rFonts w:ascii="Century Gothic" w:hAnsi="Century Gothic"/>
          <w:sz w:val="20"/>
          <w:szCs w:val="20"/>
          <w:lang w:val="en-US" w:eastAsia="en-US"/>
        </w:rPr>
      </w:pPr>
      <w:r>
        <w:rPr>
          <w:lang w:val="en-US" w:eastAsia="en-US"/>
        </w:rPr>
        <w:br w:type="page"/>
      </w:r>
    </w:p>
    <w:p w14:paraId="1675E5FB" w14:textId="70C6DACC" w:rsidR="007638B8" w:rsidRDefault="0018042B" w:rsidP="00283C52">
      <w:pPr>
        <w:pStyle w:val="DocumentText10pt"/>
        <w:rPr>
          <w:lang w:val="en-US" w:eastAsia="en-US"/>
        </w:rPr>
      </w:pPr>
      <w:r>
        <w:rPr>
          <w:lang w:val="en-US" w:eastAsia="en-US"/>
        </w:rPr>
        <w:lastRenderedPageBreak/>
        <w:t xml:space="preserve">The NAR status will be mastered by DMS after the NAR status </w:t>
      </w:r>
      <w:r w:rsidR="00E42CD0">
        <w:rPr>
          <w:lang w:val="en-US" w:eastAsia="en-US"/>
        </w:rPr>
        <w:t xml:space="preserve">is moved to </w:t>
      </w:r>
      <w:r>
        <w:rPr>
          <w:lang w:val="en-US" w:eastAsia="en-US"/>
        </w:rPr>
        <w:t>“Accepted”.</w:t>
      </w:r>
      <w:r w:rsidR="00E42CD0">
        <w:rPr>
          <w:lang w:val="en-US" w:eastAsia="en-US"/>
        </w:rPr>
        <w:t xml:space="preserve"> Table 2 below describes the DMS and EDNAR state transitions</w:t>
      </w:r>
      <w:r w:rsidR="00542147">
        <w:rPr>
          <w:lang w:val="en-US" w:eastAsia="en-US"/>
        </w:rPr>
        <w:t>.</w:t>
      </w:r>
      <w:r w:rsidR="00E42CD0">
        <w:rPr>
          <w:lang w:val="en-US" w:eastAsia="en-US"/>
        </w:rPr>
        <w:t xml:space="preserve"> Refer to Appendix </w:t>
      </w:r>
      <w:r w:rsidR="00C54951">
        <w:rPr>
          <w:lang w:val="en-US" w:eastAsia="en-US"/>
        </w:rPr>
        <w:t>B</w:t>
      </w:r>
      <w:r w:rsidR="00E42CD0">
        <w:rPr>
          <w:lang w:val="en-US" w:eastAsia="en-US"/>
        </w:rPr>
        <w:t xml:space="preserve"> for a diagram depicting the EDNAR state transitions.</w:t>
      </w:r>
    </w:p>
    <w:p w14:paraId="29FEE84F" w14:textId="3322E462" w:rsidR="007638B8" w:rsidRPr="007638B8" w:rsidRDefault="007638B8" w:rsidP="00283C52">
      <w:pPr>
        <w:pStyle w:val="DocumentText10pt"/>
        <w:rPr>
          <w:b/>
          <w:lang w:val="en-US" w:eastAsia="en-US"/>
        </w:rPr>
      </w:pPr>
      <w:r w:rsidRPr="007638B8">
        <w:rPr>
          <w:b/>
          <w:lang w:val="en-US" w:eastAsia="en-US"/>
        </w:rPr>
        <w:t>DMS EDNAR State Transitions</w:t>
      </w:r>
    </w:p>
    <w:tbl>
      <w:tblPr>
        <w:tblStyle w:val="TableGrid1"/>
        <w:tblW w:w="0" w:type="auto"/>
        <w:tblInd w:w="108" w:type="dxa"/>
        <w:tblLook w:val="04A0" w:firstRow="1" w:lastRow="0" w:firstColumn="1" w:lastColumn="0" w:noHBand="0" w:noVBand="1"/>
      </w:tblPr>
      <w:tblGrid>
        <w:gridCol w:w="1418"/>
        <w:gridCol w:w="1701"/>
        <w:gridCol w:w="2551"/>
        <w:gridCol w:w="3119"/>
      </w:tblGrid>
      <w:tr w:rsidR="00B1555A" w14:paraId="39CBD7AB" w14:textId="77777777" w:rsidTr="00741FBA">
        <w:trPr>
          <w:tblHeader/>
        </w:trPr>
        <w:tc>
          <w:tcPr>
            <w:tcW w:w="1418" w:type="dxa"/>
            <w:shd w:val="clear" w:color="auto" w:fill="D9D9D9" w:themeFill="background1" w:themeFillShade="D9"/>
          </w:tcPr>
          <w:p w14:paraId="25290945" w14:textId="47E9104F" w:rsidR="00B1555A" w:rsidRDefault="00B1555A" w:rsidP="00FC6984">
            <w:pPr>
              <w:pStyle w:val="DocumentText10pt"/>
              <w:rPr>
                <w:lang w:val="en-US" w:eastAsia="en-US"/>
              </w:rPr>
            </w:pPr>
            <w:r>
              <w:rPr>
                <w:b/>
                <w:bCs/>
                <w:sz w:val="16"/>
                <w:szCs w:val="16"/>
              </w:rPr>
              <w:t xml:space="preserve">DMS From State </w:t>
            </w:r>
          </w:p>
        </w:tc>
        <w:tc>
          <w:tcPr>
            <w:tcW w:w="1701" w:type="dxa"/>
            <w:shd w:val="clear" w:color="auto" w:fill="D9D9D9" w:themeFill="background1" w:themeFillShade="D9"/>
          </w:tcPr>
          <w:p w14:paraId="32555F47" w14:textId="1269296F" w:rsidR="00B1555A" w:rsidRDefault="00B1555A" w:rsidP="00FC6984">
            <w:pPr>
              <w:pStyle w:val="DocumentText10pt"/>
              <w:rPr>
                <w:lang w:val="en-US" w:eastAsia="en-US"/>
              </w:rPr>
            </w:pPr>
            <w:r>
              <w:rPr>
                <w:b/>
                <w:bCs/>
                <w:sz w:val="16"/>
                <w:szCs w:val="16"/>
              </w:rPr>
              <w:t>DMS to State</w:t>
            </w:r>
          </w:p>
        </w:tc>
        <w:tc>
          <w:tcPr>
            <w:tcW w:w="2551" w:type="dxa"/>
            <w:shd w:val="clear" w:color="auto" w:fill="D9D9D9" w:themeFill="background1" w:themeFillShade="D9"/>
          </w:tcPr>
          <w:p w14:paraId="1034FE03" w14:textId="7F8C6D87" w:rsidR="00B1555A" w:rsidRDefault="00B1555A" w:rsidP="00FC6984">
            <w:pPr>
              <w:pStyle w:val="DocumentText10pt"/>
              <w:rPr>
                <w:lang w:val="en-US" w:eastAsia="en-US"/>
              </w:rPr>
            </w:pPr>
            <w:r>
              <w:rPr>
                <w:b/>
                <w:bCs/>
                <w:sz w:val="16"/>
                <w:szCs w:val="16"/>
              </w:rPr>
              <w:t xml:space="preserve">New EDNAR State </w:t>
            </w:r>
          </w:p>
        </w:tc>
        <w:tc>
          <w:tcPr>
            <w:tcW w:w="3119" w:type="dxa"/>
            <w:shd w:val="clear" w:color="auto" w:fill="D9D9D9" w:themeFill="background1" w:themeFillShade="D9"/>
          </w:tcPr>
          <w:p w14:paraId="5C017D0C" w14:textId="08C7F0AC" w:rsidR="00B1555A" w:rsidRDefault="00B1555A" w:rsidP="00FC6984">
            <w:pPr>
              <w:pStyle w:val="DocumentText10pt"/>
              <w:rPr>
                <w:b/>
                <w:bCs/>
                <w:sz w:val="16"/>
                <w:szCs w:val="16"/>
              </w:rPr>
            </w:pPr>
            <w:r>
              <w:rPr>
                <w:b/>
                <w:bCs/>
                <w:sz w:val="16"/>
                <w:szCs w:val="16"/>
              </w:rPr>
              <w:t>Comment</w:t>
            </w:r>
          </w:p>
        </w:tc>
      </w:tr>
      <w:tr w:rsidR="00B1555A" w14:paraId="1855B2EC" w14:textId="77777777" w:rsidTr="00741FBA">
        <w:tc>
          <w:tcPr>
            <w:tcW w:w="1418" w:type="dxa"/>
          </w:tcPr>
          <w:p w14:paraId="5C1D8F0A" w14:textId="63F35DE4" w:rsidR="00B1555A" w:rsidRDefault="007D3497" w:rsidP="00FC6984">
            <w:pPr>
              <w:pStyle w:val="DocumentText10pt"/>
              <w:rPr>
                <w:sz w:val="16"/>
                <w:szCs w:val="16"/>
              </w:rPr>
            </w:pPr>
            <w:r>
              <w:rPr>
                <w:sz w:val="16"/>
                <w:szCs w:val="16"/>
              </w:rPr>
              <w:t>Default</w:t>
            </w:r>
          </w:p>
        </w:tc>
        <w:tc>
          <w:tcPr>
            <w:tcW w:w="1701" w:type="dxa"/>
          </w:tcPr>
          <w:p w14:paraId="75055D41" w14:textId="21ED7AD4" w:rsidR="00B1555A" w:rsidRDefault="00B1555A" w:rsidP="00FC6984">
            <w:pPr>
              <w:pStyle w:val="DocumentText10pt"/>
              <w:rPr>
                <w:sz w:val="16"/>
                <w:szCs w:val="16"/>
              </w:rPr>
            </w:pPr>
            <w:r>
              <w:rPr>
                <w:sz w:val="16"/>
                <w:szCs w:val="16"/>
              </w:rPr>
              <w:t>Created</w:t>
            </w:r>
          </w:p>
        </w:tc>
        <w:tc>
          <w:tcPr>
            <w:tcW w:w="2551" w:type="dxa"/>
          </w:tcPr>
          <w:p w14:paraId="69D772A8" w14:textId="2E8DED56" w:rsidR="00B1555A" w:rsidRDefault="00B1555A" w:rsidP="00FC6984">
            <w:pPr>
              <w:pStyle w:val="DocumentText10pt"/>
              <w:rPr>
                <w:sz w:val="16"/>
                <w:szCs w:val="16"/>
              </w:rPr>
            </w:pPr>
            <w:r>
              <w:rPr>
                <w:sz w:val="16"/>
                <w:szCs w:val="16"/>
              </w:rPr>
              <w:t>DMS Created</w:t>
            </w:r>
          </w:p>
        </w:tc>
        <w:tc>
          <w:tcPr>
            <w:tcW w:w="3119" w:type="dxa"/>
          </w:tcPr>
          <w:p w14:paraId="0956948A" w14:textId="18593660" w:rsidR="00B1555A" w:rsidRPr="00A93347" w:rsidRDefault="00B1555A" w:rsidP="00FC6984">
            <w:pPr>
              <w:pStyle w:val="DocumentText10pt"/>
              <w:rPr>
                <w:sz w:val="16"/>
                <w:szCs w:val="16"/>
              </w:rPr>
            </w:pPr>
            <w:r>
              <w:rPr>
                <w:sz w:val="16"/>
                <w:szCs w:val="16"/>
              </w:rPr>
              <w:t>NAR status mastered</w:t>
            </w:r>
            <w:r w:rsidR="007638B8">
              <w:rPr>
                <w:sz w:val="16"/>
                <w:szCs w:val="16"/>
              </w:rPr>
              <w:t xml:space="preserve"> from DMS at this point</w:t>
            </w:r>
          </w:p>
        </w:tc>
      </w:tr>
      <w:tr w:rsidR="007638B8" w14:paraId="4E68684B" w14:textId="77777777" w:rsidTr="00741FBA">
        <w:tc>
          <w:tcPr>
            <w:tcW w:w="1418" w:type="dxa"/>
          </w:tcPr>
          <w:p w14:paraId="11698618" w14:textId="5CA05A98" w:rsidR="007638B8" w:rsidRDefault="007638B8" w:rsidP="00FC6984">
            <w:pPr>
              <w:pStyle w:val="DocumentText10pt"/>
              <w:rPr>
                <w:sz w:val="16"/>
                <w:szCs w:val="16"/>
              </w:rPr>
            </w:pPr>
            <w:r>
              <w:rPr>
                <w:sz w:val="16"/>
                <w:szCs w:val="16"/>
              </w:rPr>
              <w:t>Created</w:t>
            </w:r>
          </w:p>
        </w:tc>
        <w:tc>
          <w:tcPr>
            <w:tcW w:w="1701" w:type="dxa"/>
          </w:tcPr>
          <w:p w14:paraId="184A098F" w14:textId="0EC04EA4" w:rsidR="007638B8" w:rsidRDefault="007638B8" w:rsidP="00FC6984">
            <w:pPr>
              <w:pStyle w:val="DocumentText10pt"/>
              <w:rPr>
                <w:sz w:val="16"/>
                <w:szCs w:val="16"/>
              </w:rPr>
            </w:pPr>
            <w:r>
              <w:rPr>
                <w:sz w:val="16"/>
                <w:szCs w:val="16"/>
              </w:rPr>
              <w:t>Submitted</w:t>
            </w:r>
          </w:p>
        </w:tc>
        <w:tc>
          <w:tcPr>
            <w:tcW w:w="2551" w:type="dxa"/>
          </w:tcPr>
          <w:p w14:paraId="6B5D6752" w14:textId="0B8D85D9" w:rsidR="007638B8" w:rsidRDefault="007638B8" w:rsidP="00FC6984">
            <w:pPr>
              <w:pStyle w:val="DocumentText10pt"/>
              <w:rPr>
                <w:sz w:val="16"/>
                <w:szCs w:val="16"/>
              </w:rPr>
            </w:pPr>
            <w:r>
              <w:rPr>
                <w:sz w:val="16"/>
                <w:szCs w:val="16"/>
              </w:rPr>
              <w:t>DMS Submitted</w:t>
            </w:r>
          </w:p>
        </w:tc>
        <w:tc>
          <w:tcPr>
            <w:tcW w:w="3119" w:type="dxa"/>
          </w:tcPr>
          <w:p w14:paraId="7951B3B7" w14:textId="77777777" w:rsidR="007638B8" w:rsidRDefault="007638B8" w:rsidP="00FC6984">
            <w:pPr>
              <w:pStyle w:val="DocumentText10pt"/>
              <w:rPr>
                <w:sz w:val="16"/>
                <w:szCs w:val="16"/>
              </w:rPr>
            </w:pPr>
          </w:p>
        </w:tc>
      </w:tr>
      <w:tr w:rsidR="007638B8" w14:paraId="5636E74D" w14:textId="77777777" w:rsidTr="00741FBA">
        <w:tc>
          <w:tcPr>
            <w:tcW w:w="1418" w:type="dxa"/>
          </w:tcPr>
          <w:p w14:paraId="597AEAB5" w14:textId="135464EC" w:rsidR="007638B8" w:rsidRDefault="007638B8" w:rsidP="00FC6984">
            <w:pPr>
              <w:pStyle w:val="DocumentText10pt"/>
              <w:rPr>
                <w:sz w:val="16"/>
                <w:szCs w:val="16"/>
              </w:rPr>
            </w:pPr>
            <w:r>
              <w:rPr>
                <w:sz w:val="16"/>
                <w:szCs w:val="16"/>
              </w:rPr>
              <w:t>Submitted</w:t>
            </w:r>
          </w:p>
        </w:tc>
        <w:tc>
          <w:tcPr>
            <w:tcW w:w="1701" w:type="dxa"/>
          </w:tcPr>
          <w:p w14:paraId="5B8B0808" w14:textId="02908D6D" w:rsidR="007638B8" w:rsidRDefault="007638B8" w:rsidP="00FC6984">
            <w:pPr>
              <w:pStyle w:val="DocumentText10pt"/>
              <w:rPr>
                <w:sz w:val="16"/>
                <w:szCs w:val="16"/>
              </w:rPr>
            </w:pPr>
            <w:proofErr w:type="spellStart"/>
            <w:r>
              <w:rPr>
                <w:sz w:val="16"/>
                <w:szCs w:val="16"/>
              </w:rPr>
              <w:t>Precheck</w:t>
            </w:r>
            <w:r w:rsidR="00CC584B">
              <w:rPr>
                <w:sz w:val="16"/>
                <w:szCs w:val="16"/>
              </w:rPr>
              <w:t>e</w:t>
            </w:r>
            <w:r>
              <w:rPr>
                <w:sz w:val="16"/>
                <w:szCs w:val="16"/>
              </w:rPr>
              <w:t>d</w:t>
            </w:r>
            <w:proofErr w:type="spellEnd"/>
          </w:p>
        </w:tc>
        <w:tc>
          <w:tcPr>
            <w:tcW w:w="2551" w:type="dxa"/>
          </w:tcPr>
          <w:p w14:paraId="7FBFF26B" w14:textId="4F548496" w:rsidR="007638B8" w:rsidRDefault="007638B8" w:rsidP="00FC6984">
            <w:pPr>
              <w:pStyle w:val="DocumentText10pt"/>
              <w:rPr>
                <w:sz w:val="16"/>
                <w:szCs w:val="16"/>
              </w:rPr>
            </w:pPr>
            <w:r>
              <w:rPr>
                <w:sz w:val="16"/>
                <w:szCs w:val="16"/>
              </w:rPr>
              <w:t xml:space="preserve">DMS </w:t>
            </w:r>
            <w:proofErr w:type="spellStart"/>
            <w:r>
              <w:rPr>
                <w:sz w:val="16"/>
                <w:szCs w:val="16"/>
              </w:rPr>
              <w:t>Prechecked</w:t>
            </w:r>
            <w:proofErr w:type="spellEnd"/>
          </w:p>
        </w:tc>
        <w:tc>
          <w:tcPr>
            <w:tcW w:w="3119" w:type="dxa"/>
          </w:tcPr>
          <w:p w14:paraId="01C3F912" w14:textId="77777777" w:rsidR="007638B8" w:rsidRDefault="007638B8" w:rsidP="00FC6984">
            <w:pPr>
              <w:pStyle w:val="DocumentText10pt"/>
              <w:rPr>
                <w:sz w:val="16"/>
                <w:szCs w:val="16"/>
              </w:rPr>
            </w:pPr>
          </w:p>
        </w:tc>
      </w:tr>
      <w:tr w:rsidR="007638B8" w14:paraId="7C95251C" w14:textId="77777777" w:rsidTr="00741FBA">
        <w:tc>
          <w:tcPr>
            <w:tcW w:w="1418" w:type="dxa"/>
          </w:tcPr>
          <w:p w14:paraId="68B36466" w14:textId="00BDB044" w:rsidR="007638B8" w:rsidRDefault="007638B8" w:rsidP="00FC6984">
            <w:pPr>
              <w:pStyle w:val="DocumentText10pt"/>
              <w:rPr>
                <w:sz w:val="16"/>
                <w:szCs w:val="16"/>
              </w:rPr>
            </w:pPr>
            <w:proofErr w:type="spellStart"/>
            <w:r>
              <w:rPr>
                <w:sz w:val="16"/>
                <w:szCs w:val="16"/>
              </w:rPr>
              <w:t>Prechecked</w:t>
            </w:r>
            <w:proofErr w:type="spellEnd"/>
          </w:p>
        </w:tc>
        <w:tc>
          <w:tcPr>
            <w:tcW w:w="1701" w:type="dxa"/>
          </w:tcPr>
          <w:p w14:paraId="451F8847" w14:textId="081FD562" w:rsidR="007638B8" w:rsidRDefault="007638B8" w:rsidP="00FC6984">
            <w:pPr>
              <w:pStyle w:val="DocumentText10pt"/>
              <w:rPr>
                <w:sz w:val="16"/>
                <w:szCs w:val="16"/>
              </w:rPr>
            </w:pPr>
            <w:r>
              <w:rPr>
                <w:sz w:val="16"/>
                <w:szCs w:val="16"/>
              </w:rPr>
              <w:t>Approved</w:t>
            </w:r>
          </w:p>
        </w:tc>
        <w:tc>
          <w:tcPr>
            <w:tcW w:w="2551" w:type="dxa"/>
          </w:tcPr>
          <w:p w14:paraId="65BBE2DC" w14:textId="786F5584" w:rsidR="007638B8" w:rsidRDefault="007638B8" w:rsidP="00FC6984">
            <w:pPr>
              <w:pStyle w:val="DocumentText10pt"/>
              <w:rPr>
                <w:sz w:val="16"/>
                <w:szCs w:val="16"/>
              </w:rPr>
            </w:pPr>
            <w:r>
              <w:rPr>
                <w:sz w:val="16"/>
                <w:szCs w:val="16"/>
              </w:rPr>
              <w:t>DMS Approved</w:t>
            </w:r>
          </w:p>
        </w:tc>
        <w:tc>
          <w:tcPr>
            <w:tcW w:w="3119" w:type="dxa"/>
          </w:tcPr>
          <w:p w14:paraId="73FAEE4E" w14:textId="77777777" w:rsidR="007638B8" w:rsidRDefault="007638B8" w:rsidP="00FC6984">
            <w:pPr>
              <w:pStyle w:val="DocumentText10pt"/>
              <w:rPr>
                <w:sz w:val="16"/>
                <w:szCs w:val="16"/>
              </w:rPr>
            </w:pPr>
          </w:p>
        </w:tc>
      </w:tr>
      <w:tr w:rsidR="007638B8" w14:paraId="2C7768E2" w14:textId="77777777" w:rsidTr="00741FBA">
        <w:tc>
          <w:tcPr>
            <w:tcW w:w="1418" w:type="dxa"/>
          </w:tcPr>
          <w:p w14:paraId="2132B774" w14:textId="359F08C0" w:rsidR="007638B8" w:rsidRDefault="007638B8" w:rsidP="00FC6984">
            <w:pPr>
              <w:pStyle w:val="DocumentText10pt"/>
              <w:rPr>
                <w:sz w:val="16"/>
                <w:szCs w:val="16"/>
              </w:rPr>
            </w:pPr>
            <w:r>
              <w:rPr>
                <w:sz w:val="16"/>
                <w:szCs w:val="16"/>
              </w:rPr>
              <w:t>Approved</w:t>
            </w:r>
          </w:p>
        </w:tc>
        <w:tc>
          <w:tcPr>
            <w:tcW w:w="1701" w:type="dxa"/>
          </w:tcPr>
          <w:p w14:paraId="31B4A61F" w14:textId="3255F2A6" w:rsidR="007638B8" w:rsidRDefault="007638B8">
            <w:pPr>
              <w:pStyle w:val="DocumentText10pt"/>
              <w:rPr>
                <w:sz w:val="16"/>
                <w:szCs w:val="16"/>
              </w:rPr>
            </w:pPr>
            <w:r>
              <w:rPr>
                <w:sz w:val="16"/>
                <w:szCs w:val="16"/>
              </w:rPr>
              <w:t>Complete (Partially Complete)</w:t>
            </w:r>
          </w:p>
        </w:tc>
        <w:tc>
          <w:tcPr>
            <w:tcW w:w="2551" w:type="dxa"/>
          </w:tcPr>
          <w:p w14:paraId="7A55C9F3" w14:textId="14E77AE3" w:rsidR="007638B8" w:rsidRDefault="007638B8">
            <w:pPr>
              <w:pStyle w:val="DocumentText10pt"/>
              <w:rPr>
                <w:sz w:val="16"/>
                <w:szCs w:val="16"/>
              </w:rPr>
            </w:pPr>
            <w:r>
              <w:rPr>
                <w:sz w:val="16"/>
                <w:szCs w:val="16"/>
              </w:rPr>
              <w:t>Complete/</w:t>
            </w:r>
            <w:r w:rsidR="00C5026E" w:rsidDel="00C5026E">
              <w:rPr>
                <w:sz w:val="16"/>
                <w:szCs w:val="16"/>
              </w:rPr>
              <w:t xml:space="preserve"> </w:t>
            </w:r>
            <w:r>
              <w:rPr>
                <w:sz w:val="16"/>
                <w:szCs w:val="16"/>
              </w:rPr>
              <w:t>Partially Complete</w:t>
            </w:r>
          </w:p>
        </w:tc>
        <w:tc>
          <w:tcPr>
            <w:tcW w:w="3119" w:type="dxa"/>
          </w:tcPr>
          <w:p w14:paraId="4831758C" w14:textId="338191B6" w:rsidR="007638B8" w:rsidRDefault="0013745A" w:rsidP="00FC6984">
            <w:pPr>
              <w:pStyle w:val="DocumentText10pt"/>
              <w:rPr>
                <w:sz w:val="16"/>
                <w:szCs w:val="16"/>
              </w:rPr>
            </w:pPr>
            <w:r>
              <w:rPr>
                <w:sz w:val="16"/>
                <w:szCs w:val="16"/>
              </w:rPr>
              <w:t>See Open Issue #5</w:t>
            </w:r>
          </w:p>
        </w:tc>
      </w:tr>
      <w:tr w:rsidR="00976594" w14:paraId="74E21D14" w14:textId="77777777" w:rsidTr="00741FBA">
        <w:tc>
          <w:tcPr>
            <w:tcW w:w="1418" w:type="dxa"/>
          </w:tcPr>
          <w:p w14:paraId="56F4B3EF" w14:textId="21828865" w:rsidR="00976594" w:rsidRDefault="00976594" w:rsidP="00FC6984">
            <w:pPr>
              <w:pStyle w:val="DocumentText10pt"/>
              <w:rPr>
                <w:sz w:val="16"/>
                <w:szCs w:val="16"/>
              </w:rPr>
            </w:pPr>
            <w:r>
              <w:rPr>
                <w:sz w:val="16"/>
                <w:szCs w:val="16"/>
              </w:rPr>
              <w:t>Approved</w:t>
            </w:r>
          </w:p>
        </w:tc>
        <w:tc>
          <w:tcPr>
            <w:tcW w:w="1701" w:type="dxa"/>
          </w:tcPr>
          <w:p w14:paraId="04A7C0E1" w14:textId="27B7558C" w:rsidR="00976594" w:rsidRDefault="00976594" w:rsidP="00FC6984">
            <w:pPr>
              <w:pStyle w:val="DocumentText10pt"/>
              <w:rPr>
                <w:sz w:val="16"/>
                <w:szCs w:val="16"/>
              </w:rPr>
            </w:pPr>
            <w:r>
              <w:rPr>
                <w:sz w:val="16"/>
                <w:szCs w:val="16"/>
              </w:rPr>
              <w:t>Approved (Final Checked)</w:t>
            </w:r>
          </w:p>
        </w:tc>
        <w:tc>
          <w:tcPr>
            <w:tcW w:w="2551" w:type="dxa"/>
          </w:tcPr>
          <w:p w14:paraId="329F1E2D" w14:textId="3F59A0F2" w:rsidR="00976594" w:rsidRDefault="00976594" w:rsidP="00FC6984">
            <w:pPr>
              <w:pStyle w:val="DocumentText10pt"/>
              <w:rPr>
                <w:sz w:val="16"/>
                <w:szCs w:val="16"/>
              </w:rPr>
            </w:pPr>
            <w:r>
              <w:rPr>
                <w:sz w:val="16"/>
                <w:szCs w:val="16"/>
              </w:rPr>
              <w:t>DMS Final Checked</w:t>
            </w:r>
          </w:p>
        </w:tc>
        <w:tc>
          <w:tcPr>
            <w:tcW w:w="3119" w:type="dxa"/>
          </w:tcPr>
          <w:p w14:paraId="1D558528" w14:textId="6C802985" w:rsidR="00976594" w:rsidRDefault="00976594" w:rsidP="00FC6984">
            <w:pPr>
              <w:pStyle w:val="DocumentText10pt"/>
              <w:rPr>
                <w:sz w:val="16"/>
                <w:szCs w:val="16"/>
              </w:rPr>
            </w:pPr>
            <w:r>
              <w:rPr>
                <w:sz w:val="16"/>
                <w:szCs w:val="16"/>
              </w:rPr>
              <w:t>See Open Issue #8</w:t>
            </w:r>
          </w:p>
        </w:tc>
      </w:tr>
      <w:tr w:rsidR="00976594" w14:paraId="0BD8E9E3" w14:textId="77777777" w:rsidTr="00741FBA">
        <w:tc>
          <w:tcPr>
            <w:tcW w:w="1418" w:type="dxa"/>
          </w:tcPr>
          <w:p w14:paraId="1BC24BF2" w14:textId="246B2DB4" w:rsidR="00976594" w:rsidRDefault="00976594" w:rsidP="00FC6984">
            <w:pPr>
              <w:pStyle w:val="DocumentText10pt"/>
              <w:rPr>
                <w:sz w:val="16"/>
                <w:szCs w:val="16"/>
              </w:rPr>
            </w:pPr>
            <w:r>
              <w:rPr>
                <w:sz w:val="16"/>
                <w:szCs w:val="16"/>
              </w:rPr>
              <w:t>Approved</w:t>
            </w:r>
          </w:p>
        </w:tc>
        <w:tc>
          <w:tcPr>
            <w:tcW w:w="1701" w:type="dxa"/>
          </w:tcPr>
          <w:p w14:paraId="07E83665" w14:textId="083CED60" w:rsidR="00976594" w:rsidRDefault="00976594" w:rsidP="00FC6984">
            <w:pPr>
              <w:pStyle w:val="DocumentText10pt"/>
              <w:rPr>
                <w:sz w:val="16"/>
                <w:szCs w:val="16"/>
              </w:rPr>
            </w:pPr>
            <w:r>
              <w:rPr>
                <w:sz w:val="16"/>
                <w:szCs w:val="16"/>
              </w:rPr>
              <w:t>Running (Commenced)</w:t>
            </w:r>
          </w:p>
        </w:tc>
        <w:tc>
          <w:tcPr>
            <w:tcW w:w="2551" w:type="dxa"/>
          </w:tcPr>
          <w:p w14:paraId="727B7780" w14:textId="5C1D8429" w:rsidR="00976594" w:rsidRDefault="00976594" w:rsidP="00FC6984">
            <w:pPr>
              <w:pStyle w:val="DocumentText10pt"/>
              <w:rPr>
                <w:sz w:val="16"/>
                <w:szCs w:val="16"/>
              </w:rPr>
            </w:pPr>
            <w:r>
              <w:rPr>
                <w:sz w:val="16"/>
                <w:szCs w:val="16"/>
              </w:rPr>
              <w:t>Switching Commenced</w:t>
            </w:r>
          </w:p>
        </w:tc>
        <w:tc>
          <w:tcPr>
            <w:tcW w:w="3119" w:type="dxa"/>
          </w:tcPr>
          <w:p w14:paraId="05A4518B" w14:textId="0EBD44A4" w:rsidR="00976594" w:rsidRDefault="00976594" w:rsidP="00FC6984">
            <w:pPr>
              <w:pStyle w:val="DocumentText10pt"/>
              <w:rPr>
                <w:sz w:val="16"/>
                <w:szCs w:val="16"/>
              </w:rPr>
            </w:pPr>
            <w:r>
              <w:rPr>
                <w:sz w:val="16"/>
                <w:szCs w:val="16"/>
              </w:rPr>
              <w:t>There is no Commenced state per se in DMS but the state can be derived in EDNAR based on the contents of some of the Header fields (refer Table 1 above).</w:t>
            </w:r>
          </w:p>
        </w:tc>
      </w:tr>
      <w:tr w:rsidR="007638B8" w14:paraId="014DD0DA" w14:textId="77777777" w:rsidTr="00741FBA">
        <w:tc>
          <w:tcPr>
            <w:tcW w:w="1418" w:type="dxa"/>
          </w:tcPr>
          <w:p w14:paraId="2151FAA9" w14:textId="6109F977" w:rsidR="007638B8" w:rsidRDefault="007638B8" w:rsidP="00FC6984">
            <w:pPr>
              <w:pStyle w:val="DocumentText10pt"/>
              <w:rPr>
                <w:sz w:val="16"/>
                <w:szCs w:val="16"/>
              </w:rPr>
            </w:pPr>
            <w:r>
              <w:rPr>
                <w:sz w:val="16"/>
                <w:szCs w:val="16"/>
              </w:rPr>
              <w:t>Revoke (Action)</w:t>
            </w:r>
          </w:p>
          <w:p w14:paraId="6790AB7B" w14:textId="56B427ED" w:rsidR="007638B8" w:rsidRDefault="007638B8" w:rsidP="00FC6984">
            <w:pPr>
              <w:pStyle w:val="DocumentText10pt"/>
              <w:rPr>
                <w:sz w:val="16"/>
                <w:szCs w:val="16"/>
              </w:rPr>
            </w:pPr>
            <w:r>
              <w:rPr>
                <w:sz w:val="16"/>
                <w:szCs w:val="16"/>
              </w:rPr>
              <w:t>Approved</w:t>
            </w:r>
          </w:p>
        </w:tc>
        <w:tc>
          <w:tcPr>
            <w:tcW w:w="1701" w:type="dxa"/>
          </w:tcPr>
          <w:p w14:paraId="340F7336" w14:textId="586CA196" w:rsidR="007638B8" w:rsidRDefault="007638B8" w:rsidP="00FC6984">
            <w:pPr>
              <w:pStyle w:val="DocumentText10pt"/>
              <w:rPr>
                <w:sz w:val="16"/>
                <w:szCs w:val="16"/>
              </w:rPr>
            </w:pPr>
            <w:r>
              <w:rPr>
                <w:sz w:val="16"/>
                <w:szCs w:val="16"/>
              </w:rPr>
              <w:t>Created</w:t>
            </w:r>
          </w:p>
        </w:tc>
        <w:tc>
          <w:tcPr>
            <w:tcW w:w="2551" w:type="dxa"/>
          </w:tcPr>
          <w:p w14:paraId="56700FC9" w14:textId="77777777" w:rsidR="007638B8" w:rsidRDefault="007638B8" w:rsidP="00FC6984">
            <w:pPr>
              <w:pStyle w:val="DocumentText10pt"/>
              <w:rPr>
                <w:sz w:val="16"/>
                <w:szCs w:val="16"/>
              </w:rPr>
            </w:pPr>
            <w:r>
              <w:rPr>
                <w:sz w:val="16"/>
                <w:szCs w:val="16"/>
              </w:rPr>
              <w:t>DMS Created</w:t>
            </w:r>
          </w:p>
          <w:p w14:paraId="4FC3BD2D" w14:textId="1C5CA239" w:rsidR="00741FBA" w:rsidRDefault="00741FBA" w:rsidP="00741FBA">
            <w:pPr>
              <w:pStyle w:val="DocumentText10pt"/>
              <w:rPr>
                <w:sz w:val="16"/>
                <w:szCs w:val="16"/>
              </w:rPr>
            </w:pPr>
            <w:r>
              <w:t xml:space="preserve"> </w:t>
            </w:r>
          </w:p>
        </w:tc>
        <w:tc>
          <w:tcPr>
            <w:tcW w:w="3119" w:type="dxa"/>
          </w:tcPr>
          <w:p w14:paraId="531E9568" w14:textId="77777777" w:rsidR="005256FF" w:rsidRPr="00741FBA" w:rsidRDefault="005256FF" w:rsidP="005256FF">
            <w:pPr>
              <w:pStyle w:val="DocumentText10pt"/>
              <w:rPr>
                <w:sz w:val="16"/>
                <w:szCs w:val="16"/>
              </w:rPr>
            </w:pPr>
            <w:r w:rsidRPr="00741FBA">
              <w:rPr>
                <w:sz w:val="16"/>
                <w:szCs w:val="16"/>
              </w:rPr>
              <w:t xml:space="preserve">HV Switching Instruction </w:t>
            </w:r>
            <w:r>
              <w:rPr>
                <w:sz w:val="16"/>
                <w:szCs w:val="16"/>
              </w:rPr>
              <w:t xml:space="preserve">Approved </w:t>
            </w:r>
            <w:r w:rsidRPr="00741FBA">
              <w:rPr>
                <w:sz w:val="16"/>
                <w:szCs w:val="16"/>
              </w:rPr>
              <w:t xml:space="preserve"> By (Cleared) </w:t>
            </w:r>
          </w:p>
          <w:p w14:paraId="57569BEF" w14:textId="77777777" w:rsidR="005256FF" w:rsidRPr="00741FBA" w:rsidRDefault="005256FF" w:rsidP="005256FF">
            <w:pPr>
              <w:pStyle w:val="DocumentText10pt"/>
              <w:rPr>
                <w:sz w:val="16"/>
                <w:szCs w:val="16"/>
              </w:rPr>
            </w:pPr>
            <w:r w:rsidRPr="00741FBA">
              <w:rPr>
                <w:sz w:val="16"/>
                <w:szCs w:val="16"/>
              </w:rPr>
              <w:t xml:space="preserve">HV Switching Instruction </w:t>
            </w:r>
            <w:r>
              <w:rPr>
                <w:sz w:val="16"/>
                <w:szCs w:val="16"/>
              </w:rPr>
              <w:t>Approved</w:t>
            </w:r>
            <w:r w:rsidRPr="00741FBA">
              <w:rPr>
                <w:sz w:val="16"/>
                <w:szCs w:val="16"/>
              </w:rPr>
              <w:t xml:space="preserve"> By Timestamp (Cleared) </w:t>
            </w:r>
          </w:p>
          <w:p w14:paraId="30A901E8" w14:textId="77777777" w:rsidR="005256FF" w:rsidRPr="00741FBA" w:rsidRDefault="005256FF" w:rsidP="005256FF">
            <w:pPr>
              <w:pStyle w:val="DocumentText10pt"/>
              <w:rPr>
                <w:sz w:val="16"/>
                <w:szCs w:val="16"/>
              </w:rPr>
            </w:pPr>
            <w:r w:rsidRPr="00741FBA">
              <w:rPr>
                <w:sz w:val="16"/>
                <w:szCs w:val="16"/>
              </w:rPr>
              <w:t xml:space="preserve">HV Switching Instruction Written By (Cleared) </w:t>
            </w:r>
          </w:p>
          <w:p w14:paraId="5EBAF234" w14:textId="77777777" w:rsidR="005256FF" w:rsidRPr="00741FBA" w:rsidRDefault="005256FF" w:rsidP="005256FF">
            <w:pPr>
              <w:pStyle w:val="DocumentText10pt"/>
              <w:rPr>
                <w:sz w:val="16"/>
                <w:szCs w:val="16"/>
              </w:rPr>
            </w:pPr>
            <w:r w:rsidRPr="00741FBA">
              <w:rPr>
                <w:sz w:val="16"/>
                <w:szCs w:val="16"/>
              </w:rPr>
              <w:t xml:space="preserve">HV Switching Instruction Written By Timestamp (Cleared) </w:t>
            </w:r>
          </w:p>
          <w:p w14:paraId="233D4A08" w14:textId="44EA9553" w:rsidR="007638B8" w:rsidRDefault="005256FF" w:rsidP="005256FF">
            <w:pPr>
              <w:pStyle w:val="DocumentText10pt"/>
              <w:rPr>
                <w:sz w:val="16"/>
                <w:szCs w:val="16"/>
              </w:rPr>
            </w:pPr>
            <w:r w:rsidRPr="00741FBA">
              <w:rPr>
                <w:sz w:val="16"/>
                <w:szCs w:val="16"/>
              </w:rPr>
              <w:t>Switching Schedule Number (Cleared)</w:t>
            </w:r>
          </w:p>
        </w:tc>
      </w:tr>
      <w:tr w:rsidR="00741FBA" w14:paraId="5DD0A6AE" w14:textId="77777777" w:rsidTr="00741FBA">
        <w:tc>
          <w:tcPr>
            <w:tcW w:w="1418" w:type="dxa"/>
          </w:tcPr>
          <w:p w14:paraId="3B2929AA" w14:textId="28974338" w:rsidR="00741FBA" w:rsidRDefault="00741FBA" w:rsidP="00FC6984">
            <w:pPr>
              <w:pStyle w:val="DocumentText10pt"/>
              <w:rPr>
                <w:sz w:val="16"/>
                <w:szCs w:val="16"/>
              </w:rPr>
            </w:pPr>
            <w:r>
              <w:rPr>
                <w:sz w:val="16"/>
                <w:szCs w:val="16"/>
              </w:rPr>
              <w:t>Approved</w:t>
            </w:r>
          </w:p>
        </w:tc>
        <w:tc>
          <w:tcPr>
            <w:tcW w:w="1701" w:type="dxa"/>
          </w:tcPr>
          <w:p w14:paraId="353035AD" w14:textId="4DFA854C" w:rsidR="00741FBA" w:rsidRDefault="00741FBA" w:rsidP="00FC6984">
            <w:pPr>
              <w:pStyle w:val="DocumentText10pt"/>
              <w:rPr>
                <w:sz w:val="16"/>
                <w:szCs w:val="16"/>
              </w:rPr>
            </w:pPr>
            <w:r>
              <w:rPr>
                <w:sz w:val="16"/>
                <w:szCs w:val="16"/>
              </w:rPr>
              <w:t>Cancelled</w:t>
            </w:r>
          </w:p>
        </w:tc>
        <w:tc>
          <w:tcPr>
            <w:tcW w:w="2551" w:type="dxa"/>
          </w:tcPr>
          <w:p w14:paraId="127E5F89" w14:textId="1523BD20" w:rsidR="006E176B" w:rsidRDefault="006E176B" w:rsidP="00622305">
            <w:pPr>
              <w:pStyle w:val="DocumentText10pt"/>
              <w:rPr>
                <w:sz w:val="16"/>
                <w:szCs w:val="16"/>
              </w:rPr>
            </w:pPr>
            <w:r>
              <w:rPr>
                <w:sz w:val="16"/>
                <w:szCs w:val="16"/>
              </w:rPr>
              <w:t>No update required in EDNAR.</w:t>
            </w:r>
          </w:p>
          <w:p w14:paraId="1587FC4D" w14:textId="14AFA706" w:rsidR="00741FBA" w:rsidRDefault="00622305">
            <w:pPr>
              <w:pStyle w:val="DocumentText10pt"/>
              <w:rPr>
                <w:sz w:val="16"/>
                <w:szCs w:val="16"/>
              </w:rPr>
            </w:pPr>
            <w:r w:rsidRPr="00921CC8">
              <w:rPr>
                <w:sz w:val="16"/>
                <w:szCs w:val="16"/>
              </w:rPr>
              <w:t>Investigate whether cancel button can be disabled in DMS if Schedule created by EDNAR.</w:t>
            </w:r>
            <w:r w:rsidR="006E176B">
              <w:rPr>
                <w:sz w:val="16"/>
                <w:szCs w:val="16"/>
              </w:rPr>
              <w:t xml:space="preserve"> See </w:t>
            </w:r>
            <w:r w:rsidR="0013745A">
              <w:rPr>
                <w:sz w:val="16"/>
                <w:szCs w:val="16"/>
              </w:rPr>
              <w:t>Open Issue #</w:t>
            </w:r>
            <w:r w:rsidR="006E176B">
              <w:rPr>
                <w:sz w:val="16"/>
                <w:szCs w:val="16"/>
              </w:rPr>
              <w:t>9.</w:t>
            </w:r>
            <w:r>
              <w:rPr>
                <w:sz w:val="16"/>
                <w:szCs w:val="16"/>
              </w:rPr>
              <w:t xml:space="preserve"> </w:t>
            </w:r>
          </w:p>
        </w:tc>
        <w:tc>
          <w:tcPr>
            <w:tcW w:w="3119" w:type="dxa"/>
          </w:tcPr>
          <w:p w14:paraId="1CE6D045" w14:textId="6F039B38" w:rsidR="00741FBA" w:rsidRDefault="008937E7" w:rsidP="008937E7">
            <w:pPr>
              <w:pStyle w:val="DocumentText10pt"/>
              <w:rPr>
                <w:sz w:val="16"/>
                <w:szCs w:val="16"/>
              </w:rPr>
            </w:pPr>
            <w:r>
              <w:rPr>
                <w:sz w:val="16"/>
                <w:szCs w:val="16"/>
              </w:rPr>
              <w:t xml:space="preserve">A NAR will only be cancelled from EDNAR (see </w:t>
            </w:r>
            <w:r w:rsidRPr="008937E7">
              <w:rPr>
                <w:sz w:val="16"/>
                <w:szCs w:val="16"/>
              </w:rPr>
              <w:t>EDNAR FBR 313</w:t>
            </w:r>
            <w:r>
              <w:rPr>
                <w:sz w:val="16"/>
                <w:szCs w:val="16"/>
              </w:rPr>
              <w:t>). Users can still cancel a DMS Schedule as per the normal process but it will not result in updating EDNAR.</w:t>
            </w:r>
          </w:p>
        </w:tc>
      </w:tr>
    </w:tbl>
    <w:p w14:paraId="205EDB68" w14:textId="226AC1F6" w:rsidR="00B1555A" w:rsidRPr="008937E7" w:rsidRDefault="008937E7" w:rsidP="008937E7">
      <w:pPr>
        <w:pStyle w:val="Caption"/>
        <w:jc w:val="center"/>
        <w:rPr>
          <w:rFonts w:ascii="Century Gothic" w:hAnsi="Century Gothic"/>
          <w:lang w:val="en-US" w:eastAsia="en-US"/>
        </w:rPr>
      </w:pPr>
      <w:r w:rsidRPr="008937E7">
        <w:rPr>
          <w:rFonts w:ascii="Century Gothic" w:hAnsi="Century Gothic"/>
        </w:rPr>
        <w:t xml:space="preserve">Table </w:t>
      </w:r>
      <w:r w:rsidRPr="008937E7">
        <w:rPr>
          <w:rFonts w:ascii="Century Gothic" w:hAnsi="Century Gothic"/>
        </w:rPr>
        <w:fldChar w:fldCharType="begin"/>
      </w:r>
      <w:r w:rsidRPr="008937E7">
        <w:rPr>
          <w:rFonts w:ascii="Century Gothic" w:hAnsi="Century Gothic"/>
        </w:rPr>
        <w:instrText xml:space="preserve"> SEQ Table \* ARABIC </w:instrText>
      </w:r>
      <w:r w:rsidRPr="008937E7">
        <w:rPr>
          <w:rFonts w:ascii="Century Gothic" w:hAnsi="Century Gothic"/>
        </w:rPr>
        <w:fldChar w:fldCharType="separate"/>
      </w:r>
      <w:r w:rsidR="005E37C1">
        <w:rPr>
          <w:rFonts w:ascii="Century Gothic" w:hAnsi="Century Gothic"/>
          <w:noProof/>
        </w:rPr>
        <w:t>2</w:t>
      </w:r>
      <w:r w:rsidRPr="008937E7">
        <w:rPr>
          <w:rFonts w:ascii="Century Gothic" w:hAnsi="Century Gothic"/>
        </w:rPr>
        <w:fldChar w:fldCharType="end"/>
      </w:r>
    </w:p>
    <w:p w14:paraId="33B7A65E" w14:textId="1B6897AF" w:rsidR="0013745A" w:rsidRDefault="0013745A">
      <w:pPr>
        <w:rPr>
          <w:rFonts w:ascii="Century Gothic" w:hAnsi="Century Gothic"/>
          <w:sz w:val="20"/>
          <w:szCs w:val="20"/>
          <w:lang w:val="en-US"/>
        </w:rPr>
      </w:pPr>
      <w:r>
        <w:rPr>
          <w:lang w:val="en-US"/>
        </w:rPr>
        <w:br w:type="page"/>
      </w:r>
    </w:p>
    <w:p w14:paraId="48673F00" w14:textId="24333D78" w:rsidR="00432090" w:rsidRPr="00542147" w:rsidRDefault="00511B52" w:rsidP="00E831A6">
      <w:pPr>
        <w:pStyle w:val="Heading3"/>
        <w:rPr>
          <w:lang w:val="en-US"/>
        </w:rPr>
      </w:pPr>
      <w:bookmarkStart w:id="584" w:name="_Toc529434281"/>
      <w:r>
        <w:rPr>
          <w:lang w:val="en-US"/>
        </w:rPr>
        <w:lastRenderedPageBreak/>
        <w:t>E</w:t>
      </w:r>
      <w:r w:rsidR="00432090">
        <w:rPr>
          <w:lang w:val="en-US"/>
        </w:rPr>
        <w:t xml:space="preserve">DNAR FBR </w:t>
      </w:r>
      <w:r w:rsidR="00E831A6" w:rsidRPr="00E831A6">
        <w:rPr>
          <w:lang w:val="en-US"/>
        </w:rPr>
        <w:t>239b</w:t>
      </w:r>
      <w:ins w:id="585" w:author="Elizabeth Ryan" w:date="2018-11-05T16:20:00Z">
        <w:r w:rsidR="001016D9">
          <w:rPr>
            <w:lang w:val="en-US"/>
          </w:rPr>
          <w:t xml:space="preserve"> (Release 2)</w:t>
        </w:r>
      </w:ins>
      <w:bookmarkEnd w:id="584"/>
    </w:p>
    <w:p w14:paraId="3229EECF" w14:textId="77777777" w:rsidR="00E831A6" w:rsidRDefault="00E831A6" w:rsidP="00E831A6">
      <w:pPr>
        <w:pStyle w:val="DocumentText10pt"/>
        <w:rPr>
          <w:lang w:val="en-US"/>
        </w:rPr>
      </w:pPr>
      <w:r w:rsidRPr="00E831A6">
        <w:rPr>
          <w:lang w:val="en-US"/>
        </w:rPr>
        <w:t>If any of the Switching Schedule header fields change in EDNAR after the DMS schedule has</w:t>
      </w:r>
      <w:r>
        <w:rPr>
          <w:lang w:val="en-US"/>
        </w:rPr>
        <w:t xml:space="preserve"> been created an update request</w:t>
      </w:r>
      <w:r w:rsidRPr="00E831A6">
        <w:rPr>
          <w:lang w:val="en-US"/>
        </w:rPr>
        <w:t xml:space="preserve"> must be triggered from EDNAR to update the DMS header field with the new value. </w:t>
      </w:r>
    </w:p>
    <w:p w14:paraId="66AFEABD" w14:textId="10893138" w:rsidR="00E831A6" w:rsidRDefault="00E831A6" w:rsidP="00E831A6">
      <w:pPr>
        <w:pStyle w:val="DocumentText10pt"/>
        <w:rPr>
          <w:lang w:val="en-US"/>
        </w:rPr>
      </w:pPr>
      <w:r>
        <w:rPr>
          <w:lang w:val="en-US"/>
        </w:rPr>
        <w:t xml:space="preserve">Refer to the </w:t>
      </w:r>
      <w:r w:rsidR="00195A35">
        <w:rPr>
          <w:lang w:val="en-US" w:eastAsia="en-US"/>
        </w:rPr>
        <w:t>EDNAR</w:t>
      </w:r>
      <w:r w:rsidR="00195A35" w:rsidRPr="00003A2A">
        <w:rPr>
          <w:lang w:val="en-US" w:eastAsia="en-US"/>
        </w:rPr>
        <w:t xml:space="preserve"> DMS </w:t>
      </w:r>
      <w:r w:rsidR="00195A35">
        <w:rPr>
          <w:lang w:val="en-US" w:eastAsia="en-US"/>
        </w:rPr>
        <w:t>M</w:t>
      </w:r>
      <w:r w:rsidR="00195A35" w:rsidRPr="00003A2A">
        <w:rPr>
          <w:lang w:val="en-US" w:eastAsia="en-US"/>
        </w:rPr>
        <w:t xml:space="preserve">apping </w:t>
      </w:r>
      <w:r w:rsidR="00195A35">
        <w:rPr>
          <w:lang w:val="en-US" w:eastAsia="en-US"/>
        </w:rPr>
        <w:t xml:space="preserve">file </w:t>
      </w:r>
      <w:r>
        <w:rPr>
          <w:lang w:val="en-US"/>
        </w:rPr>
        <w:t>for field definitions.</w:t>
      </w:r>
    </w:p>
    <w:p w14:paraId="4F883359" w14:textId="4AF96818" w:rsidR="008C402A" w:rsidRPr="00542147" w:rsidRDefault="008C402A" w:rsidP="00E831A6">
      <w:pPr>
        <w:pStyle w:val="Heading3"/>
        <w:rPr>
          <w:lang w:val="en-US"/>
        </w:rPr>
      </w:pPr>
      <w:bookmarkStart w:id="586" w:name="_Toc529434282"/>
      <w:r>
        <w:rPr>
          <w:lang w:val="en-US"/>
        </w:rPr>
        <w:t>EDNAR FBR 249</w:t>
      </w:r>
      <w:ins w:id="587" w:author="Elizabeth Ryan" w:date="2018-11-05T16:20:00Z">
        <w:r w:rsidR="001016D9">
          <w:rPr>
            <w:lang w:val="en-US"/>
          </w:rPr>
          <w:t xml:space="preserve"> (Release 2)</w:t>
        </w:r>
      </w:ins>
      <w:bookmarkEnd w:id="586"/>
    </w:p>
    <w:p w14:paraId="78CB03C3" w14:textId="2220548C" w:rsidR="00E52747" w:rsidRDefault="008C402A" w:rsidP="00283C52">
      <w:pPr>
        <w:pStyle w:val="DocumentText10pt"/>
        <w:rPr>
          <w:lang w:val="en-US" w:eastAsia="en-US"/>
        </w:rPr>
      </w:pPr>
      <w:r w:rsidRPr="008C402A">
        <w:rPr>
          <w:lang w:val="en-US" w:eastAsia="en-US"/>
        </w:rPr>
        <w:t>When the Switching Schedule i</w:t>
      </w:r>
      <w:r>
        <w:rPr>
          <w:lang w:val="en-US" w:eastAsia="en-US"/>
        </w:rPr>
        <w:t>s approved in DMS the Schedule N</w:t>
      </w:r>
      <w:r w:rsidRPr="008C402A">
        <w:rPr>
          <w:lang w:val="en-US" w:eastAsia="en-US"/>
        </w:rPr>
        <w:t>umber (</w:t>
      </w:r>
      <w:r>
        <w:rPr>
          <w:lang w:val="en-US" w:eastAsia="en-US"/>
        </w:rPr>
        <w:t xml:space="preserve">e.g. </w:t>
      </w:r>
      <w:r w:rsidRPr="008C402A">
        <w:rPr>
          <w:lang w:val="en-US" w:eastAsia="en-US"/>
        </w:rPr>
        <w:t>S</w:t>
      </w:r>
      <w:r>
        <w:rPr>
          <w:lang w:val="en-US" w:eastAsia="en-US"/>
        </w:rPr>
        <w:t xml:space="preserve">-182-b) </w:t>
      </w:r>
      <w:r w:rsidRPr="008C402A">
        <w:rPr>
          <w:lang w:val="en-US" w:eastAsia="en-US"/>
        </w:rPr>
        <w:t>and the approver must be passed to EDNAR and update the corresponding fields in the NAR</w:t>
      </w:r>
      <w:r w:rsidR="008937E7">
        <w:rPr>
          <w:lang w:val="en-US" w:eastAsia="en-US"/>
        </w:rPr>
        <w:t xml:space="preserve"> (see </w:t>
      </w:r>
      <w:r w:rsidR="008937E7" w:rsidRPr="008937E7">
        <w:rPr>
          <w:b/>
          <w:lang w:val="en-US" w:eastAsia="en-US"/>
        </w:rPr>
        <w:fldChar w:fldCharType="begin"/>
      </w:r>
      <w:r w:rsidR="008937E7" w:rsidRPr="008937E7">
        <w:rPr>
          <w:b/>
          <w:lang w:val="en-US" w:eastAsia="en-US"/>
        </w:rPr>
        <w:instrText xml:space="preserve"> REF _Ref527986776 \h </w:instrText>
      </w:r>
      <w:r w:rsidR="008937E7">
        <w:rPr>
          <w:b/>
          <w:lang w:val="en-US" w:eastAsia="en-US"/>
        </w:rPr>
        <w:instrText xml:space="preserve"> \* MERGEFORMAT </w:instrText>
      </w:r>
      <w:r w:rsidR="008937E7" w:rsidRPr="008937E7">
        <w:rPr>
          <w:b/>
          <w:lang w:val="en-US" w:eastAsia="en-US"/>
        </w:rPr>
      </w:r>
      <w:r w:rsidR="008937E7" w:rsidRPr="008937E7">
        <w:rPr>
          <w:b/>
          <w:lang w:val="en-US" w:eastAsia="en-US"/>
        </w:rPr>
        <w:fldChar w:fldCharType="separate"/>
      </w:r>
      <w:ins w:id="588" w:author="Elizabeth Ryan" w:date="2018-11-02T10:14:00Z">
        <w:r w:rsidR="005E37C1" w:rsidRPr="005E37C1">
          <w:rPr>
            <w:b/>
            <w:rPrChange w:id="589" w:author="Elizabeth Ryan" w:date="2018-11-02T10:14:00Z">
              <w:rPr/>
            </w:rPrChange>
          </w:rPr>
          <w:t xml:space="preserve">Table </w:t>
        </w:r>
        <w:r w:rsidR="005E37C1" w:rsidRPr="005E37C1">
          <w:rPr>
            <w:b/>
            <w:noProof/>
            <w:rPrChange w:id="590" w:author="Elizabeth Ryan" w:date="2018-11-02T10:14:00Z">
              <w:rPr>
                <w:noProof/>
              </w:rPr>
            </w:rPrChange>
          </w:rPr>
          <w:t>1</w:t>
        </w:r>
      </w:ins>
      <w:del w:id="591" w:author="Elizabeth Ryan" w:date="2018-11-02T10:12:00Z">
        <w:r w:rsidR="0004432F" w:rsidRPr="00921CC8" w:rsidDel="005E37C1">
          <w:rPr>
            <w:b/>
          </w:rPr>
          <w:delText xml:space="preserve">Table </w:delText>
        </w:r>
        <w:r w:rsidR="0004432F" w:rsidRPr="00921CC8" w:rsidDel="005E37C1">
          <w:rPr>
            <w:b/>
            <w:noProof/>
          </w:rPr>
          <w:delText>1</w:delText>
        </w:r>
      </w:del>
      <w:r w:rsidR="008937E7" w:rsidRPr="008937E7">
        <w:rPr>
          <w:b/>
          <w:lang w:val="en-US" w:eastAsia="en-US"/>
        </w:rPr>
        <w:fldChar w:fldCharType="end"/>
      </w:r>
      <w:r w:rsidR="008937E7">
        <w:rPr>
          <w:lang w:val="en-US" w:eastAsia="en-US"/>
        </w:rPr>
        <w:t xml:space="preserve"> above for details)</w:t>
      </w:r>
      <w:r w:rsidRPr="008C402A">
        <w:rPr>
          <w:lang w:val="en-US" w:eastAsia="en-US"/>
        </w:rPr>
        <w:t>.</w:t>
      </w:r>
    </w:p>
    <w:p w14:paraId="7002C2C8" w14:textId="661D88F6" w:rsidR="008C402A" w:rsidRDefault="008C402A" w:rsidP="008C402A">
      <w:pPr>
        <w:pStyle w:val="Heading3"/>
        <w:rPr>
          <w:lang w:val="en-US"/>
        </w:rPr>
      </w:pPr>
      <w:bookmarkStart w:id="592" w:name="_Toc529434283"/>
      <w:r>
        <w:rPr>
          <w:lang w:val="en-US"/>
        </w:rPr>
        <w:t>EDNAR FBR 259</w:t>
      </w:r>
      <w:ins w:id="593" w:author="Elizabeth Ryan" w:date="2018-11-05T16:20:00Z">
        <w:r w:rsidR="001016D9">
          <w:rPr>
            <w:lang w:val="en-US"/>
          </w:rPr>
          <w:t xml:space="preserve"> </w:t>
        </w:r>
      </w:ins>
      <w:ins w:id="594" w:author="Elizabeth Ryan" w:date="2018-11-05T16:21:00Z">
        <w:r w:rsidR="001016D9">
          <w:rPr>
            <w:lang w:val="en-US"/>
          </w:rPr>
          <w:t>(Release 2)</w:t>
        </w:r>
      </w:ins>
      <w:bookmarkEnd w:id="592"/>
    </w:p>
    <w:p w14:paraId="142391EA" w14:textId="33F9E3A2" w:rsidR="008C402A" w:rsidRDefault="008C402A" w:rsidP="008C402A">
      <w:pPr>
        <w:pStyle w:val="DocumentText10pt"/>
        <w:rPr>
          <w:lang w:val="en-US" w:eastAsia="en-US"/>
        </w:rPr>
      </w:pPr>
      <w:r w:rsidRPr="008C402A">
        <w:rPr>
          <w:lang w:val="en-US" w:eastAsia="en-US"/>
        </w:rPr>
        <w:t>When the Final Check box is checked in the DMS Schedule Header a status message update must be sent to EDNAR and the NAR status must be updated to "Final Checked".</w:t>
      </w:r>
    </w:p>
    <w:p w14:paraId="149E8D47" w14:textId="3AAF608E" w:rsidR="008C402A" w:rsidRPr="008C402A" w:rsidRDefault="00CD687F" w:rsidP="008C402A">
      <w:pPr>
        <w:pStyle w:val="DocumentText10pt"/>
        <w:rPr>
          <w:lang w:val="en-US" w:eastAsia="en-US"/>
        </w:rPr>
      </w:pPr>
      <w:r w:rsidRPr="00CD687F">
        <w:rPr>
          <w:lang w:val="en-US" w:eastAsia="en-US"/>
        </w:rPr>
        <w:t>Refer to Open Issue 8 to v</w:t>
      </w:r>
      <w:r w:rsidR="008C402A" w:rsidRPr="00CD687F">
        <w:rPr>
          <w:lang w:val="en-US" w:eastAsia="en-US"/>
        </w:rPr>
        <w:t>erify with Scott and Steve Rigoni as</w:t>
      </w:r>
      <w:r w:rsidRPr="00CD687F">
        <w:rPr>
          <w:lang w:val="en-US" w:eastAsia="en-US"/>
        </w:rPr>
        <w:t xml:space="preserve"> to whether</w:t>
      </w:r>
      <w:r w:rsidR="008C402A" w:rsidRPr="00CD687F">
        <w:rPr>
          <w:lang w:val="en-US" w:eastAsia="en-US"/>
        </w:rPr>
        <w:t xml:space="preserve"> Final Checked </w:t>
      </w:r>
      <w:r w:rsidRPr="00CD687F">
        <w:rPr>
          <w:lang w:val="en-US" w:eastAsia="en-US"/>
        </w:rPr>
        <w:t>is a</w:t>
      </w:r>
      <w:r>
        <w:rPr>
          <w:lang w:val="en-US" w:eastAsia="en-US"/>
        </w:rPr>
        <w:t xml:space="preserve"> NAR Status or an information only update.</w:t>
      </w:r>
    </w:p>
    <w:p w14:paraId="63A5714C" w14:textId="2B39D284" w:rsidR="000259F0" w:rsidRDefault="000259F0" w:rsidP="000259F0">
      <w:pPr>
        <w:pStyle w:val="Heading3"/>
        <w:rPr>
          <w:lang w:val="en-US"/>
        </w:rPr>
      </w:pPr>
      <w:bookmarkStart w:id="595" w:name="_Toc529434284"/>
      <w:r>
        <w:rPr>
          <w:lang w:val="en-US"/>
        </w:rPr>
        <w:t>EDNAR FBR 266</w:t>
      </w:r>
      <w:ins w:id="596" w:author="Elizabeth Ryan" w:date="2018-11-05T16:21:00Z">
        <w:r w:rsidR="001016D9">
          <w:rPr>
            <w:lang w:val="en-US"/>
          </w:rPr>
          <w:t xml:space="preserve"> (Release 2)</w:t>
        </w:r>
      </w:ins>
      <w:bookmarkEnd w:id="595"/>
    </w:p>
    <w:p w14:paraId="406EBFDC" w14:textId="4CF16F02" w:rsidR="000259F0" w:rsidRDefault="000259F0" w:rsidP="000259F0">
      <w:pPr>
        <w:pStyle w:val="DocumentText10pt"/>
        <w:rPr>
          <w:lang w:val="en-US" w:eastAsia="en-US"/>
        </w:rPr>
      </w:pPr>
      <w:r w:rsidRPr="000259F0">
        <w:rPr>
          <w:lang w:val="en-US" w:eastAsia="en-US"/>
        </w:rPr>
        <w:t>When the “Commenced By” and “Commenced Start” fields are updated in the DMS Schedule Header these need to be updated to EDNAR to update the NAR status to "Switching Commenced"</w:t>
      </w:r>
      <w:r w:rsidR="008937E7">
        <w:rPr>
          <w:lang w:val="en-US" w:eastAsia="en-US"/>
        </w:rPr>
        <w:t xml:space="preserve"> (see </w:t>
      </w:r>
      <w:r w:rsidR="008937E7" w:rsidRPr="008937E7">
        <w:rPr>
          <w:b/>
          <w:lang w:val="en-US" w:eastAsia="en-US"/>
        </w:rPr>
        <w:fldChar w:fldCharType="begin"/>
      </w:r>
      <w:r w:rsidR="008937E7" w:rsidRPr="008937E7">
        <w:rPr>
          <w:b/>
          <w:lang w:val="en-US" w:eastAsia="en-US"/>
        </w:rPr>
        <w:instrText xml:space="preserve"> REF _Ref527986776 \h </w:instrText>
      </w:r>
      <w:r w:rsidR="008937E7">
        <w:rPr>
          <w:b/>
          <w:lang w:val="en-US" w:eastAsia="en-US"/>
        </w:rPr>
        <w:instrText xml:space="preserve"> \* MERGEFORMAT </w:instrText>
      </w:r>
      <w:r w:rsidR="008937E7" w:rsidRPr="008937E7">
        <w:rPr>
          <w:b/>
          <w:lang w:val="en-US" w:eastAsia="en-US"/>
        </w:rPr>
      </w:r>
      <w:r w:rsidR="008937E7" w:rsidRPr="008937E7">
        <w:rPr>
          <w:b/>
          <w:lang w:val="en-US" w:eastAsia="en-US"/>
        </w:rPr>
        <w:fldChar w:fldCharType="separate"/>
      </w:r>
      <w:ins w:id="597" w:author="Elizabeth Ryan" w:date="2018-11-02T10:14:00Z">
        <w:r w:rsidR="005E37C1" w:rsidRPr="005E37C1">
          <w:rPr>
            <w:b/>
            <w:rPrChange w:id="598" w:author="Elizabeth Ryan" w:date="2018-11-02T10:14:00Z">
              <w:rPr/>
            </w:rPrChange>
          </w:rPr>
          <w:t xml:space="preserve">Table </w:t>
        </w:r>
        <w:r w:rsidR="005E37C1" w:rsidRPr="005E37C1">
          <w:rPr>
            <w:b/>
            <w:noProof/>
            <w:rPrChange w:id="599" w:author="Elizabeth Ryan" w:date="2018-11-02T10:14:00Z">
              <w:rPr>
                <w:noProof/>
              </w:rPr>
            </w:rPrChange>
          </w:rPr>
          <w:t>1</w:t>
        </w:r>
      </w:ins>
      <w:del w:id="600" w:author="Elizabeth Ryan" w:date="2018-11-02T10:12:00Z">
        <w:r w:rsidR="0004432F" w:rsidRPr="00921CC8" w:rsidDel="005E37C1">
          <w:rPr>
            <w:b/>
          </w:rPr>
          <w:delText xml:space="preserve">Table </w:delText>
        </w:r>
        <w:r w:rsidR="0004432F" w:rsidRPr="00921CC8" w:rsidDel="005E37C1">
          <w:rPr>
            <w:b/>
            <w:noProof/>
          </w:rPr>
          <w:delText>1</w:delText>
        </w:r>
      </w:del>
      <w:r w:rsidR="008937E7" w:rsidRPr="008937E7">
        <w:rPr>
          <w:b/>
          <w:lang w:val="en-US" w:eastAsia="en-US"/>
        </w:rPr>
        <w:fldChar w:fldCharType="end"/>
      </w:r>
      <w:r w:rsidR="008937E7">
        <w:rPr>
          <w:lang w:val="en-US" w:eastAsia="en-US"/>
        </w:rPr>
        <w:t xml:space="preserve"> above for details)</w:t>
      </w:r>
      <w:r w:rsidRPr="000259F0">
        <w:rPr>
          <w:lang w:val="en-US" w:eastAsia="en-US"/>
        </w:rPr>
        <w:t>.</w:t>
      </w:r>
    </w:p>
    <w:p w14:paraId="391C5438" w14:textId="17029085" w:rsidR="003579EA" w:rsidRDefault="003579EA" w:rsidP="003579EA">
      <w:pPr>
        <w:pStyle w:val="Heading3"/>
        <w:rPr>
          <w:lang w:val="en-US"/>
        </w:rPr>
      </w:pPr>
      <w:bookmarkStart w:id="601" w:name="_Toc529434285"/>
      <w:r>
        <w:rPr>
          <w:lang w:val="en-US"/>
        </w:rPr>
        <w:t>EDNAR FBR 26</w:t>
      </w:r>
      <w:del w:id="602" w:author="Elizabeth Ryan" w:date="2018-11-05T16:24:00Z">
        <w:r w:rsidDel="001016D9">
          <w:rPr>
            <w:lang w:val="en-US"/>
          </w:rPr>
          <w:delText>0</w:delText>
        </w:r>
      </w:del>
      <w:ins w:id="603" w:author="Elizabeth Ryan" w:date="2018-11-05T16:24:00Z">
        <w:r w:rsidR="001016D9">
          <w:rPr>
            <w:lang w:val="en-US"/>
          </w:rPr>
          <w:t>8</w:t>
        </w:r>
      </w:ins>
      <w:ins w:id="604" w:author="Elizabeth Ryan" w:date="2018-11-05T16:21:00Z">
        <w:r w:rsidR="001016D9">
          <w:rPr>
            <w:lang w:val="en-US"/>
          </w:rPr>
          <w:t xml:space="preserve"> </w:t>
        </w:r>
      </w:ins>
      <w:ins w:id="605" w:author="Elizabeth Ryan" w:date="2018-11-05T16:23:00Z">
        <w:r w:rsidR="001016D9">
          <w:rPr>
            <w:lang w:val="en-US"/>
          </w:rPr>
          <w:t>(Release 2)</w:t>
        </w:r>
      </w:ins>
      <w:bookmarkEnd w:id="601"/>
    </w:p>
    <w:p w14:paraId="728C2C03" w14:textId="2813C8B4" w:rsidR="00C54951" w:rsidRDefault="007A4BE7" w:rsidP="000259F0">
      <w:pPr>
        <w:pStyle w:val="DocumentText10pt"/>
        <w:rPr>
          <w:lang w:val="en-US" w:eastAsia="en-US"/>
        </w:rPr>
      </w:pPr>
      <w:r w:rsidRPr="007A4BE7">
        <w:rPr>
          <w:lang w:val="en-US" w:eastAsia="en-US"/>
        </w:rPr>
        <w:t>DMS must trigger a status update to EDNAR on completion of the Planned Switching Schedule. The NAR status must be updated to "Switching Complete" for all scenarios, e.g. Partially Complete etc.</w:t>
      </w:r>
    </w:p>
    <w:p w14:paraId="0E1FAB7E" w14:textId="4FDB7797" w:rsidR="008C402A" w:rsidRDefault="007D3497" w:rsidP="00283C52">
      <w:pPr>
        <w:pStyle w:val="Heading3"/>
        <w:rPr>
          <w:lang w:val="en-US"/>
        </w:rPr>
      </w:pPr>
      <w:bookmarkStart w:id="606" w:name="_Toc529434286"/>
      <w:r>
        <w:rPr>
          <w:lang w:val="en-US"/>
        </w:rPr>
        <w:t>EDNAR FBR 267</w:t>
      </w:r>
      <w:ins w:id="607" w:author="Elizabeth Ryan" w:date="2018-11-05T16:24:00Z">
        <w:r w:rsidR="001016D9">
          <w:rPr>
            <w:lang w:val="en-US"/>
          </w:rPr>
          <w:t xml:space="preserve"> (Release 2)</w:t>
        </w:r>
      </w:ins>
      <w:bookmarkEnd w:id="606"/>
    </w:p>
    <w:p w14:paraId="69ACACAF" w14:textId="77777777" w:rsidR="003E6E7E" w:rsidRPr="003E6E7E" w:rsidRDefault="003E6E7E" w:rsidP="003E6E7E">
      <w:pPr>
        <w:pStyle w:val="DocumentText10pt"/>
        <w:rPr>
          <w:lang w:val="en-US" w:eastAsia="en-US"/>
        </w:rPr>
      </w:pPr>
      <w:r w:rsidRPr="003E6E7E">
        <w:rPr>
          <w:lang w:val="en-US" w:eastAsia="en-US"/>
        </w:rPr>
        <w:t>When completing a Switching Schedule a Controller must be able to select one of the following options:</w:t>
      </w:r>
    </w:p>
    <w:p w14:paraId="20699230" w14:textId="77777777" w:rsidR="003E6E7E" w:rsidRPr="003E6E7E" w:rsidRDefault="003E6E7E" w:rsidP="003E6E7E">
      <w:pPr>
        <w:pStyle w:val="DocumentText10pt"/>
        <w:rPr>
          <w:lang w:val="en-US" w:eastAsia="en-US"/>
        </w:rPr>
      </w:pPr>
      <w:r w:rsidRPr="003E6E7E">
        <w:rPr>
          <w:lang w:val="en-US" w:eastAsia="en-US"/>
        </w:rPr>
        <w:t>- Complete (default)</w:t>
      </w:r>
    </w:p>
    <w:p w14:paraId="0D1A0266" w14:textId="77777777" w:rsidR="003E6E7E" w:rsidRPr="003E6E7E" w:rsidRDefault="003E6E7E" w:rsidP="003E6E7E">
      <w:pPr>
        <w:pStyle w:val="DocumentText10pt"/>
        <w:rPr>
          <w:lang w:val="en-US" w:eastAsia="en-US"/>
        </w:rPr>
      </w:pPr>
      <w:r w:rsidRPr="003E6E7E">
        <w:rPr>
          <w:lang w:val="en-US" w:eastAsia="en-US"/>
        </w:rPr>
        <w:t xml:space="preserve">- Partially Complete </w:t>
      </w:r>
    </w:p>
    <w:p w14:paraId="4AA7CB80" w14:textId="339C0ADE" w:rsidR="003E6E7E" w:rsidRDefault="003E6E7E" w:rsidP="003E6E7E">
      <w:pPr>
        <w:pStyle w:val="DocumentText10pt"/>
        <w:rPr>
          <w:lang w:val="en-US" w:eastAsia="en-US"/>
        </w:rPr>
      </w:pPr>
      <w:r w:rsidRPr="003E6E7E">
        <w:rPr>
          <w:lang w:val="en-US" w:eastAsia="en-US"/>
        </w:rPr>
        <w:t xml:space="preserve">This will ensure that the OSSO group </w:t>
      </w:r>
      <w:r w:rsidR="009F22A0">
        <w:rPr>
          <w:lang w:val="en-US" w:eastAsia="en-US"/>
        </w:rPr>
        <w:t>is</w:t>
      </w:r>
      <w:r w:rsidRPr="003E6E7E">
        <w:rPr>
          <w:lang w:val="en-US" w:eastAsia="en-US"/>
        </w:rPr>
        <w:t xml:space="preserve"> notified when planned work is not completed to plan.</w:t>
      </w:r>
    </w:p>
    <w:p w14:paraId="0459A8D0" w14:textId="57858FCB" w:rsidR="0013745A" w:rsidRDefault="009F22A0" w:rsidP="003E6E7E">
      <w:pPr>
        <w:pStyle w:val="DocumentText10pt"/>
        <w:rPr>
          <w:ins w:id="608" w:author="Elizabeth Ryan" w:date="2018-11-02T10:01:00Z"/>
          <w:lang w:val="en-US" w:eastAsia="en-US"/>
        </w:rPr>
      </w:pPr>
      <w:r w:rsidRPr="009F22A0">
        <w:rPr>
          <w:b/>
          <w:lang w:val="en-US" w:eastAsia="en-US"/>
        </w:rPr>
        <w:t>Note</w:t>
      </w:r>
      <w:r>
        <w:rPr>
          <w:lang w:val="en-US" w:eastAsia="en-US"/>
        </w:rPr>
        <w:t>: need to verify whether DMS can be configured for this functionality</w:t>
      </w:r>
      <w:r w:rsidR="00655FB3">
        <w:rPr>
          <w:lang w:val="en-US" w:eastAsia="en-US"/>
        </w:rPr>
        <w:t xml:space="preserve"> (Open Issue # 5)</w:t>
      </w:r>
      <w:r>
        <w:rPr>
          <w:lang w:val="en-US" w:eastAsia="en-US"/>
        </w:rPr>
        <w:t>.</w:t>
      </w:r>
    </w:p>
    <w:p w14:paraId="02AB3E4B" w14:textId="77777777" w:rsidR="001016D9" w:rsidRDefault="00C07B29" w:rsidP="001016D9">
      <w:pPr>
        <w:pStyle w:val="Heading3"/>
        <w:rPr>
          <w:ins w:id="609" w:author="Elizabeth Ryan" w:date="2018-11-05T16:25:00Z"/>
          <w:lang w:val="en-US"/>
        </w:rPr>
      </w:pPr>
      <w:bookmarkStart w:id="610" w:name="_Toc529434287"/>
      <w:ins w:id="611" w:author="Elizabeth Ryan" w:date="2018-11-02T10:01:00Z">
        <w:r>
          <w:rPr>
            <w:lang w:val="en-US"/>
          </w:rPr>
          <w:t>EDNAR FBR 26</w:t>
        </w:r>
      </w:ins>
      <w:ins w:id="612" w:author="Elizabeth Ryan" w:date="2018-11-05T16:24:00Z">
        <w:r w:rsidR="001016D9">
          <w:rPr>
            <w:lang w:val="en-US"/>
          </w:rPr>
          <w:t xml:space="preserve"> </w:t>
        </w:r>
      </w:ins>
      <w:ins w:id="613" w:author="Elizabeth Ryan" w:date="2018-11-05T16:25:00Z">
        <w:r w:rsidR="001016D9">
          <w:rPr>
            <w:lang w:val="en-US"/>
          </w:rPr>
          <w:t>(Release 2)</w:t>
        </w:r>
        <w:bookmarkEnd w:id="610"/>
      </w:ins>
    </w:p>
    <w:p w14:paraId="1294EFBA" w14:textId="3EF89808" w:rsidR="00C07B29" w:rsidRDefault="00C07B29" w:rsidP="003E6E7E">
      <w:pPr>
        <w:pStyle w:val="DocumentText10pt"/>
        <w:rPr>
          <w:ins w:id="614" w:author="Elizabeth Ryan" w:date="2018-11-02T10:03:00Z"/>
          <w:lang w:val="en-US" w:eastAsia="en-US"/>
        </w:rPr>
      </w:pPr>
      <w:ins w:id="615" w:author="Elizabeth Ryan" w:date="2018-11-02T10:01:00Z">
        <w:r w:rsidRPr="00C07B29">
          <w:rPr>
            <w:lang w:val="en-US" w:eastAsia="en-US"/>
          </w:rPr>
          <w:t>The contents of the "Planner Feedback" fie</w:t>
        </w:r>
        <w:r>
          <w:rPr>
            <w:lang w:val="en-US" w:eastAsia="en-US"/>
          </w:rPr>
          <w:t>l</w:t>
        </w:r>
        <w:r w:rsidRPr="00C07B29">
          <w:rPr>
            <w:lang w:val="en-US" w:eastAsia="en-US"/>
          </w:rPr>
          <w:t>d in the DMS Schedule must be passed to EDNAR. EDNAR must store the feedback against the NAR.</w:t>
        </w:r>
      </w:ins>
    </w:p>
    <w:p w14:paraId="61ED46EB" w14:textId="66C6814E" w:rsidR="00C07B29" w:rsidRDefault="00C07B29" w:rsidP="003E6E7E">
      <w:pPr>
        <w:pStyle w:val="DocumentText10pt"/>
        <w:rPr>
          <w:lang w:val="en-US" w:eastAsia="en-US"/>
        </w:rPr>
      </w:pPr>
      <w:ins w:id="616" w:author="Elizabeth Ryan" w:date="2018-11-02T10:03:00Z">
        <w:r>
          <w:rPr>
            <w:lang w:val="en-US" w:eastAsia="en-US"/>
          </w:rPr>
          <w:t>See Open Issue 14.</w:t>
        </w:r>
      </w:ins>
    </w:p>
    <w:p w14:paraId="39EA52F6" w14:textId="77777777" w:rsidR="0013745A" w:rsidRDefault="0013745A">
      <w:pPr>
        <w:rPr>
          <w:rFonts w:ascii="Century Gothic" w:hAnsi="Century Gothic"/>
          <w:sz w:val="20"/>
          <w:szCs w:val="20"/>
          <w:lang w:val="en-US" w:eastAsia="en-US"/>
        </w:rPr>
      </w:pPr>
      <w:r>
        <w:rPr>
          <w:lang w:val="en-US" w:eastAsia="en-US"/>
        </w:rPr>
        <w:br w:type="page"/>
      </w:r>
    </w:p>
    <w:p w14:paraId="16CC6C04" w14:textId="6F09B9A5" w:rsidR="00283C52" w:rsidRPr="00542147" w:rsidRDefault="00542147" w:rsidP="00283C52">
      <w:pPr>
        <w:pStyle w:val="Heading3"/>
        <w:rPr>
          <w:lang w:val="en-US"/>
        </w:rPr>
      </w:pPr>
      <w:bookmarkStart w:id="617" w:name="_Toc528583803"/>
      <w:bookmarkStart w:id="618" w:name="_Toc529434288"/>
      <w:bookmarkEnd w:id="617"/>
      <w:r>
        <w:rPr>
          <w:lang w:val="en-US"/>
        </w:rPr>
        <w:lastRenderedPageBreak/>
        <w:t>EDNAR FBR 63</w:t>
      </w:r>
      <w:ins w:id="619" w:author="Elizabeth Ryan" w:date="2018-11-05T16:25:00Z">
        <w:r w:rsidR="001016D9">
          <w:rPr>
            <w:lang w:val="en-US"/>
          </w:rPr>
          <w:t xml:space="preserve"> </w:t>
        </w:r>
      </w:ins>
      <w:ins w:id="620" w:author="Elizabeth Ryan" w:date="2018-11-05T16:26:00Z">
        <w:r w:rsidR="001016D9">
          <w:rPr>
            <w:lang w:val="en-US"/>
          </w:rPr>
          <w:t>(Release 2)</w:t>
        </w:r>
      </w:ins>
      <w:bookmarkEnd w:id="618"/>
    </w:p>
    <w:p w14:paraId="48B7F910" w14:textId="533CA006" w:rsidR="009E4358" w:rsidRDefault="009E4358" w:rsidP="00003A2A">
      <w:pPr>
        <w:pStyle w:val="DocumentText10pt"/>
        <w:rPr>
          <w:lang w:val="en-US" w:eastAsia="en-US"/>
        </w:rPr>
      </w:pPr>
      <w:r w:rsidRPr="009E4358">
        <w:rPr>
          <w:lang w:val="en-US" w:eastAsia="en-US"/>
        </w:rPr>
        <w:t xml:space="preserve">If the DMS EDNAR </w:t>
      </w:r>
      <w:proofErr w:type="gramStart"/>
      <w:r w:rsidRPr="009E4358">
        <w:rPr>
          <w:lang w:val="en-US" w:eastAsia="en-US"/>
        </w:rPr>
        <w:t>interface</w:t>
      </w:r>
      <w:proofErr w:type="gramEnd"/>
      <w:r w:rsidRPr="009E4358">
        <w:rPr>
          <w:lang w:val="en-US" w:eastAsia="en-US"/>
        </w:rPr>
        <w:t xml:space="preserve"> fails to send a message it must try to send the message again. Messages must remain in the message queue until they are successfully sent.</w:t>
      </w:r>
    </w:p>
    <w:p w14:paraId="15544AB8" w14:textId="6857BDB4" w:rsidR="00B53097" w:rsidRDefault="00B53097" w:rsidP="00003A2A">
      <w:pPr>
        <w:pStyle w:val="DocumentText10pt"/>
        <w:rPr>
          <w:lang w:val="en-US" w:eastAsia="en-US"/>
        </w:rPr>
      </w:pPr>
      <w:r>
        <w:rPr>
          <w:lang w:val="en-US" w:eastAsia="en-US"/>
        </w:rPr>
        <w:t xml:space="preserve">Errors must be written </w:t>
      </w:r>
      <w:r w:rsidR="007C5A1F">
        <w:rPr>
          <w:lang w:val="en-US" w:eastAsia="en-US"/>
        </w:rPr>
        <w:t>to an exception</w:t>
      </w:r>
      <w:r>
        <w:rPr>
          <w:lang w:val="en-US" w:eastAsia="en-US"/>
        </w:rPr>
        <w:t xml:space="preserve"> log file with the ability to configure an email to notify a group of users of the error</w:t>
      </w:r>
      <w:r w:rsidR="00F077F3">
        <w:rPr>
          <w:lang w:val="en-US" w:eastAsia="en-US"/>
        </w:rPr>
        <w:t>.</w:t>
      </w:r>
    </w:p>
    <w:p w14:paraId="19720F12" w14:textId="77777777" w:rsidR="00C8143F" w:rsidRDefault="009E4358" w:rsidP="00003A2A">
      <w:pPr>
        <w:pStyle w:val="DocumentText10pt"/>
        <w:rPr>
          <w:lang w:val="en-US" w:eastAsia="en-US"/>
        </w:rPr>
      </w:pPr>
      <w:r w:rsidRPr="009E4358">
        <w:rPr>
          <w:b/>
          <w:lang w:val="en-US" w:eastAsia="en-US"/>
        </w:rPr>
        <w:t>Developer Note</w:t>
      </w:r>
      <w:r>
        <w:rPr>
          <w:lang w:val="en-US" w:eastAsia="en-US"/>
        </w:rPr>
        <w:t>:  The Work Package Manager SOAP interface provides</w:t>
      </w:r>
      <w:r w:rsidR="00C8143F">
        <w:rPr>
          <w:lang w:val="en-US" w:eastAsia="en-US"/>
        </w:rPr>
        <w:t xml:space="preserve"> the following mechanisms to ensure the interface is robust:</w:t>
      </w:r>
    </w:p>
    <w:p w14:paraId="6448C83C" w14:textId="0D54934B" w:rsidR="009E4358" w:rsidRDefault="00C8143F" w:rsidP="00C8143F">
      <w:pPr>
        <w:pStyle w:val="DocumentText10pt"/>
        <w:numPr>
          <w:ilvl w:val="0"/>
          <w:numId w:val="37"/>
        </w:numPr>
        <w:rPr>
          <w:lang w:val="en-US" w:eastAsia="en-US"/>
        </w:rPr>
      </w:pPr>
      <w:r>
        <w:rPr>
          <w:lang w:val="en-US" w:eastAsia="en-US"/>
        </w:rPr>
        <w:t>A</w:t>
      </w:r>
      <w:r w:rsidR="009E4358" w:rsidRPr="009E4358">
        <w:rPr>
          <w:lang w:val="en-US" w:eastAsia="en-US"/>
        </w:rPr>
        <w:t xml:space="preserve"> recoverable queuing mechanism to ensure that the two systems do not get out of </w:t>
      </w:r>
      <w:r>
        <w:rPr>
          <w:lang w:val="en-US" w:eastAsia="en-US"/>
        </w:rPr>
        <w:t xml:space="preserve">synchronization (refer to page </w:t>
      </w:r>
      <w:proofErr w:type="gramStart"/>
      <w:r>
        <w:rPr>
          <w:lang w:val="en-US" w:eastAsia="en-US"/>
        </w:rPr>
        <w:t>12  of</w:t>
      </w:r>
      <w:proofErr w:type="gramEnd"/>
      <w:r>
        <w:rPr>
          <w:lang w:val="en-US" w:eastAsia="en-US"/>
        </w:rPr>
        <w:t xml:space="preserve"> the SOAP Interface Architecture Administration Guide).</w:t>
      </w:r>
    </w:p>
    <w:p w14:paraId="2EBC6AA9" w14:textId="31F2C060" w:rsidR="00C8143F" w:rsidRDefault="00C8143F" w:rsidP="00C8143F">
      <w:pPr>
        <w:pStyle w:val="DocumentText10pt"/>
        <w:numPr>
          <w:ilvl w:val="0"/>
          <w:numId w:val="37"/>
        </w:numPr>
        <w:rPr>
          <w:lang w:val="en-US" w:eastAsia="en-US"/>
        </w:rPr>
      </w:pPr>
      <w:r>
        <w:rPr>
          <w:lang w:val="en-US" w:eastAsia="en-US"/>
        </w:rPr>
        <w:t xml:space="preserve">A retry capability </w:t>
      </w:r>
      <w:proofErr w:type="gramStart"/>
      <w:r w:rsidRPr="00C8143F">
        <w:rPr>
          <w:lang w:val="en-US" w:eastAsia="en-US"/>
        </w:rPr>
        <w:t>If</w:t>
      </w:r>
      <w:proofErr w:type="gramEnd"/>
      <w:r w:rsidRPr="00C8143F">
        <w:rPr>
          <w:lang w:val="en-US" w:eastAsia="en-US"/>
        </w:rPr>
        <w:t xml:space="preserve"> an acknowledgement is not received within a predefined time period (3 minutes1), the </w:t>
      </w:r>
      <w:proofErr w:type="spellStart"/>
      <w:r w:rsidRPr="00C8143F">
        <w:rPr>
          <w:lang w:val="en-US" w:eastAsia="en-US"/>
        </w:rPr>
        <w:t>PowerOn</w:t>
      </w:r>
      <w:proofErr w:type="spellEnd"/>
      <w:r w:rsidRPr="00C8143F">
        <w:rPr>
          <w:lang w:val="en-US" w:eastAsia="en-US"/>
        </w:rPr>
        <w:t xml:space="preserve"> system can be configured to retry sending the message or to skip over the message and move onto the next one. Refer to the SOAP Interface Configuration Guide—</w:t>
      </w:r>
      <w:proofErr w:type="spellStart"/>
      <w:r w:rsidRPr="00C8143F">
        <w:rPr>
          <w:lang w:val="en-US" w:eastAsia="en-US"/>
        </w:rPr>
        <w:t>SetEnv</w:t>
      </w:r>
      <w:proofErr w:type="spellEnd"/>
      <w:r w:rsidRPr="00C8143F">
        <w:rPr>
          <w:lang w:val="en-US" w:eastAsia="en-US"/>
        </w:rPr>
        <w:t xml:space="preserve"> Sections (RETRY_ON_SOAP_FAULT) for details</w:t>
      </w:r>
    </w:p>
    <w:p w14:paraId="78F8D583" w14:textId="723EF8FF" w:rsidR="009E4358" w:rsidRPr="00542147" w:rsidRDefault="009E4358" w:rsidP="00542147">
      <w:pPr>
        <w:pStyle w:val="Heading3"/>
        <w:rPr>
          <w:lang w:val="en-US"/>
        </w:rPr>
      </w:pPr>
      <w:bookmarkStart w:id="621" w:name="_Toc529434289"/>
      <w:r w:rsidRPr="00542147">
        <w:rPr>
          <w:lang w:val="en-US"/>
        </w:rPr>
        <w:t>EDNAR FBR 64</w:t>
      </w:r>
      <w:ins w:id="622" w:author="Elizabeth Ryan" w:date="2018-11-05T16:28:00Z">
        <w:r w:rsidR="00843DA4">
          <w:rPr>
            <w:lang w:val="en-US"/>
          </w:rPr>
          <w:t xml:space="preserve"> (Release 2)</w:t>
        </w:r>
      </w:ins>
      <w:bookmarkEnd w:id="621"/>
    </w:p>
    <w:p w14:paraId="6B384425" w14:textId="3E4D58C4" w:rsidR="009E4358" w:rsidRPr="0013745A" w:rsidDel="005353D6" w:rsidRDefault="0013745A" w:rsidP="00003A2A">
      <w:pPr>
        <w:pStyle w:val="DocumentText10pt"/>
        <w:rPr>
          <w:del w:id="623" w:author="Elizabeth Ryan" w:date="2018-11-01T11:49:00Z"/>
          <w:lang w:val="en-US" w:eastAsia="en-US"/>
        </w:rPr>
      </w:pPr>
      <w:r>
        <w:rPr>
          <w:lang w:val="en-US" w:eastAsia="en-US"/>
        </w:rPr>
        <w:t>EDNAR must continue to process integration messages regardless of whether a N</w:t>
      </w:r>
      <w:r w:rsidR="009E4358" w:rsidRPr="0013745A">
        <w:rPr>
          <w:lang w:val="en-US" w:eastAsia="en-US"/>
        </w:rPr>
        <w:t xml:space="preserve">AR is locked </w:t>
      </w:r>
      <w:r>
        <w:rPr>
          <w:lang w:val="en-US" w:eastAsia="en-US"/>
        </w:rPr>
        <w:t>for</w:t>
      </w:r>
      <w:r w:rsidR="009E4358" w:rsidRPr="0013745A">
        <w:rPr>
          <w:lang w:val="en-US" w:eastAsia="en-US"/>
        </w:rPr>
        <w:t xml:space="preserve"> editing</w:t>
      </w:r>
      <w:r>
        <w:rPr>
          <w:lang w:val="en-US" w:eastAsia="en-US"/>
        </w:rPr>
        <w:t>, i.e. No need to q</w:t>
      </w:r>
      <w:r w:rsidR="009E4358" w:rsidRPr="0013745A">
        <w:rPr>
          <w:lang w:val="en-US" w:eastAsia="en-US"/>
        </w:rPr>
        <w:t xml:space="preserve">ueue messages </w:t>
      </w:r>
      <w:r>
        <w:rPr>
          <w:lang w:val="en-US" w:eastAsia="en-US"/>
        </w:rPr>
        <w:t>when a NAR is locked</w:t>
      </w:r>
      <w:r w:rsidR="009E4358" w:rsidRPr="0013745A">
        <w:rPr>
          <w:lang w:val="en-US" w:eastAsia="en-US"/>
        </w:rPr>
        <w:t>.</w:t>
      </w:r>
    </w:p>
    <w:p w14:paraId="68B067FD" w14:textId="75BEE1A5" w:rsidR="00F077F3" w:rsidRDefault="00370AD7" w:rsidP="00003A2A">
      <w:pPr>
        <w:pStyle w:val="DocumentText10pt"/>
        <w:rPr>
          <w:lang w:val="en-US" w:eastAsia="en-US"/>
        </w:rPr>
      </w:pPr>
      <w:del w:id="624" w:author="Elizabeth Ryan" w:date="2018-11-01T11:49:00Z">
        <w:r w:rsidRPr="0013745A" w:rsidDel="005353D6">
          <w:rPr>
            <w:lang w:val="en-US" w:eastAsia="en-US"/>
          </w:rPr>
          <w:delText>Refer Open Issue 1</w:delText>
        </w:r>
        <w:r w:rsidR="002E72CB" w:rsidDel="005353D6">
          <w:rPr>
            <w:lang w:val="en-US" w:eastAsia="en-US"/>
          </w:rPr>
          <w:delText>1</w:delText>
        </w:r>
        <w:r w:rsidRPr="0013745A" w:rsidDel="005353D6">
          <w:rPr>
            <w:lang w:val="en-US" w:eastAsia="en-US"/>
          </w:rPr>
          <w:delText xml:space="preserve"> as to whether it is better to queue or force message update when a NAR is locked for editing.</w:delText>
        </w:r>
      </w:del>
    </w:p>
    <w:p w14:paraId="6D1BC019" w14:textId="4FC19AF0" w:rsidR="009E4358" w:rsidRDefault="004E357D" w:rsidP="00542147">
      <w:pPr>
        <w:pStyle w:val="Heading3"/>
        <w:rPr>
          <w:lang w:val="en-US"/>
        </w:rPr>
      </w:pPr>
      <w:bookmarkStart w:id="625" w:name="_Toc529434290"/>
      <w:r w:rsidRPr="00542147">
        <w:rPr>
          <w:lang w:val="en-US"/>
        </w:rPr>
        <w:t>EDNAR FBR 62</w:t>
      </w:r>
      <w:ins w:id="626" w:author="Elizabeth Ryan" w:date="2018-11-05T16:28:00Z">
        <w:r w:rsidR="00843DA4">
          <w:rPr>
            <w:lang w:val="en-US"/>
          </w:rPr>
          <w:t xml:space="preserve"> (Release 2)</w:t>
        </w:r>
      </w:ins>
      <w:bookmarkEnd w:id="625"/>
    </w:p>
    <w:p w14:paraId="2902CB2B" w14:textId="77777777" w:rsidR="009E4358" w:rsidRPr="009E4358" w:rsidRDefault="009E4358" w:rsidP="009E4358">
      <w:pPr>
        <w:pStyle w:val="DocumentText10pt"/>
        <w:rPr>
          <w:lang w:val="en-US" w:eastAsia="en-US"/>
        </w:rPr>
      </w:pPr>
      <w:r w:rsidRPr="009E4358">
        <w:rPr>
          <w:lang w:val="en-US" w:eastAsia="en-US"/>
        </w:rPr>
        <w:t>In the case where the NAR and the DMS Schedule get out of synch the system must provide a reconciliation mechanism to align the data.  The process must allow for the:</w:t>
      </w:r>
    </w:p>
    <w:p w14:paraId="6B38E7EA" w14:textId="77777777" w:rsidR="009E4358" w:rsidRPr="009E4358" w:rsidRDefault="009E4358" w:rsidP="009E4358">
      <w:pPr>
        <w:pStyle w:val="DocumentText10pt"/>
        <w:rPr>
          <w:lang w:val="en-US" w:eastAsia="en-US"/>
        </w:rPr>
      </w:pPr>
      <w:r w:rsidRPr="009E4358">
        <w:rPr>
          <w:lang w:val="en-US" w:eastAsia="en-US"/>
        </w:rPr>
        <w:t xml:space="preserve">-  NAR status to be </w:t>
      </w:r>
      <w:proofErr w:type="spellStart"/>
      <w:r w:rsidRPr="009E4358">
        <w:rPr>
          <w:lang w:val="en-US" w:eastAsia="en-US"/>
        </w:rPr>
        <w:t>synchronised</w:t>
      </w:r>
      <w:proofErr w:type="spellEnd"/>
      <w:r w:rsidRPr="009E4358">
        <w:rPr>
          <w:lang w:val="en-US" w:eastAsia="en-US"/>
        </w:rPr>
        <w:t xml:space="preserve"> with the latest DMS schedule status</w:t>
      </w:r>
    </w:p>
    <w:p w14:paraId="0125FE2A" w14:textId="77777777" w:rsidR="009E4358" w:rsidRPr="009E4358" w:rsidRDefault="009E4358" w:rsidP="009E4358">
      <w:pPr>
        <w:pStyle w:val="DocumentText10pt"/>
        <w:rPr>
          <w:lang w:val="en-US" w:eastAsia="en-US"/>
        </w:rPr>
      </w:pPr>
      <w:r w:rsidRPr="009E4358">
        <w:rPr>
          <w:lang w:val="en-US" w:eastAsia="en-US"/>
        </w:rPr>
        <w:t xml:space="preserve">-  DMS Schedule to be </w:t>
      </w:r>
      <w:proofErr w:type="spellStart"/>
      <w:r w:rsidRPr="009E4358">
        <w:rPr>
          <w:lang w:val="en-US" w:eastAsia="en-US"/>
        </w:rPr>
        <w:t>synchronised</w:t>
      </w:r>
      <w:proofErr w:type="spellEnd"/>
      <w:r w:rsidRPr="009E4358">
        <w:rPr>
          <w:lang w:val="en-US" w:eastAsia="en-US"/>
        </w:rPr>
        <w:t xml:space="preserve"> with the latest header data from the NAR.</w:t>
      </w:r>
    </w:p>
    <w:p w14:paraId="2B6146FB" w14:textId="63AD0658" w:rsidR="00C54951" w:rsidRDefault="009E4358" w:rsidP="009E4358">
      <w:pPr>
        <w:pStyle w:val="DocumentText10pt"/>
        <w:rPr>
          <w:lang w:val="en-US" w:eastAsia="en-US"/>
        </w:rPr>
      </w:pPr>
      <w:r w:rsidRPr="009E4358">
        <w:rPr>
          <w:lang w:val="en-US" w:eastAsia="en-US"/>
        </w:rPr>
        <w:t>A user must be able to initiate the reconciliation process on a NAR basis.</w:t>
      </w:r>
      <w:ins w:id="627" w:author="Elizabeth Ryan" w:date="2018-11-08T09:44:00Z">
        <w:r w:rsidR="00A209CD">
          <w:rPr>
            <w:lang w:val="en-US" w:eastAsia="en-US"/>
          </w:rPr>
          <w:t xml:space="preserve"> Refer to </w:t>
        </w:r>
      </w:ins>
      <w:ins w:id="628" w:author="Elizabeth Ryan" w:date="2018-11-08T09:45:00Z">
        <w:r w:rsidR="00A209CD">
          <w:rPr>
            <w:lang w:val="en-US" w:eastAsia="en-US"/>
          </w:rPr>
          <w:t>O</w:t>
        </w:r>
      </w:ins>
      <w:ins w:id="629" w:author="Elizabeth Ryan" w:date="2018-11-08T09:44:00Z">
        <w:r w:rsidR="00A209CD">
          <w:rPr>
            <w:lang w:val="en-US" w:eastAsia="en-US"/>
          </w:rPr>
          <w:t>utstanding Issue # 15 as further discussion is requi</w:t>
        </w:r>
      </w:ins>
      <w:ins w:id="630" w:author="Elizabeth Ryan" w:date="2018-11-08T09:45:00Z">
        <w:r w:rsidR="00A209CD">
          <w:rPr>
            <w:lang w:val="en-US" w:eastAsia="en-US"/>
          </w:rPr>
          <w:t>red.</w:t>
        </w:r>
      </w:ins>
    </w:p>
    <w:p w14:paraId="279528A4" w14:textId="59CC1299" w:rsidR="00283A21" w:rsidRDefault="002E72CB" w:rsidP="009E4358">
      <w:pPr>
        <w:pStyle w:val="DocumentText10pt"/>
        <w:rPr>
          <w:lang w:val="en-US" w:eastAsia="en-US"/>
        </w:rPr>
      </w:pPr>
      <w:r w:rsidRPr="009E4358">
        <w:rPr>
          <w:b/>
          <w:lang w:val="en-US" w:eastAsia="en-US"/>
        </w:rPr>
        <w:t>Developer Note</w:t>
      </w:r>
      <w:r>
        <w:rPr>
          <w:lang w:val="en-US" w:eastAsia="en-US"/>
        </w:rPr>
        <w:t>:  In discussion with the business it was suggested that it would be good if the system could g</w:t>
      </w:r>
      <w:r w:rsidR="00283A21" w:rsidRPr="002E72CB">
        <w:rPr>
          <w:lang w:val="en-US" w:eastAsia="en-US"/>
        </w:rPr>
        <w:t xml:space="preserve">enerate a report to show which NAR’s are out of </w:t>
      </w:r>
      <w:r>
        <w:rPr>
          <w:lang w:val="en-US" w:eastAsia="en-US"/>
        </w:rPr>
        <w:t>synch</w:t>
      </w:r>
      <w:r w:rsidR="00283A21" w:rsidRPr="002E72CB">
        <w:rPr>
          <w:lang w:val="en-US" w:eastAsia="en-US"/>
        </w:rPr>
        <w:t xml:space="preserve">, then </w:t>
      </w:r>
      <w:proofErr w:type="spellStart"/>
      <w:r w:rsidR="00283A21" w:rsidRPr="002E72CB">
        <w:rPr>
          <w:lang w:val="en-US" w:eastAsia="en-US"/>
        </w:rPr>
        <w:t>Synchronise</w:t>
      </w:r>
      <w:proofErr w:type="spellEnd"/>
      <w:r w:rsidR="00283A21" w:rsidRPr="002E72CB">
        <w:rPr>
          <w:lang w:val="en-US" w:eastAsia="en-US"/>
        </w:rPr>
        <w:t xml:space="preserve"> the NAR on an individual basis.</w:t>
      </w:r>
      <w:r>
        <w:rPr>
          <w:lang w:val="en-US" w:eastAsia="en-US"/>
        </w:rPr>
        <w:t xml:space="preserve"> There is no requirement for a bulk synch tool.</w:t>
      </w:r>
    </w:p>
    <w:p w14:paraId="10E6D852" w14:textId="77777777" w:rsidR="0013745A" w:rsidRDefault="0013745A" w:rsidP="009E4358">
      <w:pPr>
        <w:pStyle w:val="DocumentText10pt"/>
        <w:rPr>
          <w:lang w:val="en-US" w:eastAsia="en-US"/>
        </w:rPr>
      </w:pPr>
    </w:p>
    <w:p w14:paraId="03057D23" w14:textId="049E55CD" w:rsidR="0013745A" w:rsidRDefault="0013745A" w:rsidP="009E4358">
      <w:pPr>
        <w:pStyle w:val="DocumentText10pt"/>
        <w:rPr>
          <w:lang w:val="en-US" w:eastAsia="en-US"/>
        </w:rPr>
        <w:sectPr w:rsidR="0013745A" w:rsidSect="009F251C">
          <w:pgSz w:w="11906" w:h="16838"/>
          <w:pgMar w:top="1440" w:right="930" w:bottom="1412" w:left="1440" w:header="709" w:footer="0" w:gutter="0"/>
          <w:cols w:space="708"/>
          <w:docGrid w:linePitch="360"/>
        </w:sectPr>
      </w:pPr>
    </w:p>
    <w:p w14:paraId="703979C8" w14:textId="1E2B876C" w:rsidR="0053070C" w:rsidRPr="00D608F0" w:rsidRDefault="0053070C" w:rsidP="00292C5D">
      <w:pPr>
        <w:pStyle w:val="Heading2"/>
      </w:pPr>
      <w:bookmarkStart w:id="631" w:name="_Toc529434291"/>
      <w:r w:rsidRPr="00D608F0">
        <w:lastRenderedPageBreak/>
        <w:t xml:space="preserve">Interface for EDNAR </w:t>
      </w:r>
      <w:r w:rsidR="00162DC1">
        <w:t>Consolidated</w:t>
      </w:r>
      <w:r w:rsidR="00162DC1" w:rsidRPr="00D608F0">
        <w:t xml:space="preserve"> </w:t>
      </w:r>
      <w:r w:rsidRPr="00D608F0">
        <w:t>Pdf File</w:t>
      </w:r>
      <w:bookmarkEnd w:id="631"/>
    </w:p>
    <w:p w14:paraId="29D307EB" w14:textId="5F49B12E" w:rsidR="0053070C" w:rsidRDefault="0053070C" w:rsidP="0053070C">
      <w:pPr>
        <w:pStyle w:val="DocumentText10pt"/>
        <w:rPr>
          <w:lang w:val="en-US" w:eastAsia="en-US"/>
        </w:rPr>
      </w:pPr>
      <w:r>
        <w:rPr>
          <w:lang w:val="en-US" w:eastAsia="en-US"/>
        </w:rPr>
        <w:t>Currently there is a daily process that copies all the SRR NAR attachments from the SRR web server to a location in the SCADA domain</w:t>
      </w:r>
      <w:r w:rsidR="00292C5D">
        <w:rPr>
          <w:lang w:val="en-US" w:eastAsia="en-US"/>
        </w:rPr>
        <w:t>. This allows</w:t>
      </w:r>
      <w:r>
        <w:rPr>
          <w:lang w:val="en-US" w:eastAsia="en-US"/>
        </w:rPr>
        <w:t xml:space="preserve"> </w:t>
      </w:r>
      <w:r w:rsidR="00904778">
        <w:rPr>
          <w:lang w:val="en-US" w:eastAsia="en-US"/>
        </w:rPr>
        <w:t>a Controller</w:t>
      </w:r>
      <w:r>
        <w:rPr>
          <w:lang w:val="en-US" w:eastAsia="en-US"/>
        </w:rPr>
        <w:t xml:space="preserve"> to </w:t>
      </w:r>
      <w:r w:rsidR="00292C5D">
        <w:rPr>
          <w:lang w:val="en-US" w:eastAsia="en-US"/>
        </w:rPr>
        <w:t xml:space="preserve">open the custom pdf attachment </w:t>
      </w:r>
      <w:r w:rsidR="006E176B">
        <w:rPr>
          <w:lang w:val="en-US" w:eastAsia="en-US"/>
        </w:rPr>
        <w:t xml:space="preserve">and any other attachments </w:t>
      </w:r>
      <w:r w:rsidR="00292C5D">
        <w:rPr>
          <w:lang w:val="en-US" w:eastAsia="en-US"/>
        </w:rPr>
        <w:t xml:space="preserve">by clicking </w:t>
      </w:r>
      <w:r>
        <w:rPr>
          <w:lang w:val="en-US" w:eastAsia="en-US"/>
        </w:rPr>
        <w:t xml:space="preserve">on a </w:t>
      </w:r>
      <w:r w:rsidR="00185488">
        <w:rPr>
          <w:lang w:val="en-US" w:eastAsia="en-US"/>
        </w:rPr>
        <w:t>shortcut</w:t>
      </w:r>
      <w:r w:rsidR="00904778">
        <w:rPr>
          <w:lang w:val="en-US" w:eastAsia="en-US"/>
        </w:rPr>
        <w:t xml:space="preserve"> </w:t>
      </w:r>
      <w:r w:rsidR="00185488">
        <w:rPr>
          <w:lang w:val="en-US" w:eastAsia="en-US"/>
        </w:rPr>
        <w:t>to the file via a link that is manually created by the Planner in</w:t>
      </w:r>
      <w:r w:rsidR="00904778">
        <w:rPr>
          <w:lang w:val="en-US" w:eastAsia="en-US"/>
        </w:rPr>
        <w:t xml:space="preserve"> the first switching operation</w:t>
      </w:r>
      <w:r w:rsidR="00292C5D">
        <w:rPr>
          <w:lang w:val="en-US" w:eastAsia="en-US"/>
        </w:rPr>
        <w:t>.</w:t>
      </w:r>
      <w:r>
        <w:rPr>
          <w:lang w:val="en-US" w:eastAsia="en-US"/>
        </w:rPr>
        <w:t xml:space="preserve"> </w:t>
      </w:r>
    </w:p>
    <w:p w14:paraId="46087C53" w14:textId="3D9F551D" w:rsidR="006E176B" w:rsidRDefault="00904778" w:rsidP="0053070C">
      <w:pPr>
        <w:pStyle w:val="DocumentText10pt"/>
        <w:rPr>
          <w:lang w:val="en-US" w:eastAsia="en-US"/>
        </w:rPr>
      </w:pPr>
      <w:r>
        <w:rPr>
          <w:lang w:val="en-US" w:eastAsia="en-US"/>
        </w:rPr>
        <w:t xml:space="preserve">The EDNAR business requirement </w:t>
      </w:r>
      <w:r w:rsidRPr="006E176B">
        <w:rPr>
          <w:lang w:val="en-US" w:eastAsia="en-US"/>
        </w:rPr>
        <w:t xml:space="preserve">is </w:t>
      </w:r>
      <w:r w:rsidR="006E176B">
        <w:rPr>
          <w:lang w:val="en-US" w:eastAsia="en-US"/>
        </w:rPr>
        <w:t xml:space="preserve">the consolidated pdf </w:t>
      </w:r>
      <w:r w:rsidR="00162DC1" w:rsidRPr="006E176B">
        <w:rPr>
          <w:lang w:val="en-US" w:eastAsia="en-US"/>
        </w:rPr>
        <w:t>NAR attachments</w:t>
      </w:r>
      <w:r w:rsidR="00162DC1">
        <w:rPr>
          <w:lang w:val="en-US" w:eastAsia="en-US"/>
        </w:rPr>
        <w:t xml:space="preserve"> </w:t>
      </w:r>
      <w:r>
        <w:rPr>
          <w:lang w:val="en-US" w:eastAsia="en-US"/>
        </w:rPr>
        <w:t>to be made available in real time or close to real time in the SCADA domain</w:t>
      </w:r>
      <w:r w:rsidR="00292C5D">
        <w:rPr>
          <w:lang w:val="en-US" w:eastAsia="en-US"/>
        </w:rPr>
        <w:t xml:space="preserve"> and for the link to be automatically copied to the Schedule operation</w:t>
      </w:r>
      <w:r>
        <w:rPr>
          <w:lang w:val="en-US" w:eastAsia="en-US"/>
        </w:rPr>
        <w:t>.</w:t>
      </w:r>
    </w:p>
    <w:p w14:paraId="23198622" w14:textId="5172BBC1" w:rsidR="00904778" w:rsidRDefault="006E176B" w:rsidP="0053070C">
      <w:pPr>
        <w:pStyle w:val="DocumentText10pt"/>
        <w:rPr>
          <w:lang w:val="en-US" w:eastAsia="en-US"/>
        </w:rPr>
      </w:pPr>
      <w:r>
        <w:rPr>
          <w:lang w:val="en-US" w:eastAsia="en-US"/>
        </w:rPr>
        <w:t xml:space="preserve">See Open Issue </w:t>
      </w:r>
      <w:r w:rsidR="000955D8">
        <w:rPr>
          <w:lang w:val="en-US" w:eastAsia="en-US"/>
        </w:rPr>
        <w:t>1</w:t>
      </w:r>
      <w:r w:rsidR="00030E46">
        <w:rPr>
          <w:lang w:val="en-US" w:eastAsia="en-US"/>
        </w:rPr>
        <w:t>3</w:t>
      </w:r>
      <w:r w:rsidR="000955D8">
        <w:rPr>
          <w:lang w:val="en-US" w:eastAsia="en-US"/>
        </w:rPr>
        <w:t xml:space="preserve"> as to whether all NAR attachments or just the consolidated pdf need to be made available in SCADA.</w:t>
      </w:r>
      <w:r w:rsidR="00904778">
        <w:rPr>
          <w:lang w:val="en-US" w:eastAsia="en-US"/>
        </w:rPr>
        <w:t xml:space="preserve"> </w:t>
      </w:r>
    </w:p>
    <w:p w14:paraId="5463BC10" w14:textId="5DFE767D" w:rsidR="00292C5D" w:rsidRDefault="00292C5D" w:rsidP="0053070C">
      <w:pPr>
        <w:pStyle w:val="DocumentText10pt"/>
        <w:rPr>
          <w:lang w:val="en-US" w:eastAsia="en-US"/>
        </w:rPr>
      </w:pPr>
      <w:r>
        <w:rPr>
          <w:lang w:val="en-US" w:eastAsia="en-US"/>
        </w:rPr>
        <w:t>This section describes the detailed requirements.</w:t>
      </w:r>
    </w:p>
    <w:p w14:paraId="0C57880B" w14:textId="23E30B63" w:rsidR="00292C5D" w:rsidRDefault="00292C5D" w:rsidP="00292C5D">
      <w:pPr>
        <w:pStyle w:val="Heading3"/>
        <w:rPr>
          <w:lang w:val="en-US"/>
        </w:rPr>
      </w:pPr>
      <w:bookmarkStart w:id="632" w:name="_Toc528314835"/>
      <w:bookmarkStart w:id="633" w:name="_Toc528316039"/>
      <w:bookmarkStart w:id="634" w:name="_Toc528329768"/>
      <w:bookmarkStart w:id="635" w:name="_Toc528582813"/>
      <w:bookmarkStart w:id="636" w:name="_Toc528583808"/>
      <w:bookmarkStart w:id="637" w:name="_Toc529434292"/>
      <w:bookmarkEnd w:id="632"/>
      <w:bookmarkEnd w:id="633"/>
      <w:bookmarkEnd w:id="634"/>
      <w:bookmarkEnd w:id="635"/>
      <w:bookmarkEnd w:id="636"/>
      <w:r>
        <w:rPr>
          <w:lang w:val="en-US"/>
        </w:rPr>
        <w:t>EDNAR FBR 251</w:t>
      </w:r>
      <w:ins w:id="638" w:author="Elizabeth Ryan" w:date="2018-11-05T16:29:00Z">
        <w:r w:rsidR="00843DA4">
          <w:rPr>
            <w:lang w:val="en-US"/>
          </w:rPr>
          <w:t xml:space="preserve"> (Release 1)</w:t>
        </w:r>
      </w:ins>
      <w:bookmarkEnd w:id="637"/>
    </w:p>
    <w:p w14:paraId="1EDEA96F" w14:textId="77506BF2" w:rsidR="00292C5D" w:rsidRDefault="00292C5D" w:rsidP="00292C5D">
      <w:pPr>
        <w:pStyle w:val="DocumentText10pt"/>
        <w:rPr>
          <w:lang w:val="en-US" w:eastAsia="en-US"/>
        </w:rPr>
      </w:pPr>
      <w:r w:rsidRPr="00292C5D">
        <w:rPr>
          <w:lang w:val="en-US" w:eastAsia="en-US"/>
        </w:rPr>
        <w:t xml:space="preserve">When the NAR is at the appropriate status, </w:t>
      </w:r>
      <w:r w:rsidR="007A2A13">
        <w:rPr>
          <w:lang w:val="en-US" w:eastAsia="en-US"/>
        </w:rPr>
        <w:t>i.e.</w:t>
      </w:r>
      <w:r w:rsidRPr="00292C5D">
        <w:rPr>
          <w:lang w:val="en-US" w:eastAsia="en-US"/>
        </w:rPr>
        <w:t xml:space="preserve"> </w:t>
      </w:r>
      <w:r>
        <w:rPr>
          <w:lang w:val="en-US" w:eastAsia="en-US"/>
        </w:rPr>
        <w:t xml:space="preserve">DMS </w:t>
      </w:r>
      <w:r w:rsidRPr="00292C5D">
        <w:rPr>
          <w:lang w:val="en-US" w:eastAsia="en-US"/>
        </w:rPr>
        <w:t xml:space="preserve">Approved, the system must automatically trigger the creation of a </w:t>
      </w:r>
      <w:r w:rsidR="007A2A13">
        <w:rPr>
          <w:lang w:val="en-US" w:eastAsia="en-US"/>
        </w:rPr>
        <w:t>consolidated</w:t>
      </w:r>
      <w:r w:rsidR="007A2A13" w:rsidRPr="00292C5D">
        <w:rPr>
          <w:lang w:val="en-US" w:eastAsia="en-US"/>
        </w:rPr>
        <w:t xml:space="preserve"> </w:t>
      </w:r>
      <w:r w:rsidRPr="00292C5D">
        <w:rPr>
          <w:lang w:val="en-US" w:eastAsia="en-US"/>
        </w:rPr>
        <w:t xml:space="preserve">pdf file to consolidate </w:t>
      </w:r>
      <w:r>
        <w:rPr>
          <w:lang w:val="en-US" w:eastAsia="en-US"/>
        </w:rPr>
        <w:t>the</w:t>
      </w:r>
      <w:r w:rsidRPr="00292C5D">
        <w:rPr>
          <w:lang w:val="en-US" w:eastAsia="en-US"/>
        </w:rPr>
        <w:t xml:space="preserve"> </w:t>
      </w:r>
      <w:r>
        <w:rPr>
          <w:lang w:val="en-US" w:eastAsia="en-US"/>
        </w:rPr>
        <w:t xml:space="preserve">uploaded </w:t>
      </w:r>
      <w:r w:rsidRPr="00292C5D">
        <w:rPr>
          <w:lang w:val="en-US" w:eastAsia="en-US"/>
        </w:rPr>
        <w:t>files that are flagged for consolidation. The consolidated file must be stored in a location that is accessible to the SCADA and Corporate domains.</w:t>
      </w:r>
    </w:p>
    <w:p w14:paraId="1C74FA5B" w14:textId="634A2776" w:rsidR="00185488" w:rsidRDefault="00EC3C23" w:rsidP="00185488">
      <w:pPr>
        <w:pStyle w:val="DocumentText10pt"/>
        <w:rPr>
          <w:lang w:val="en-US" w:eastAsia="en-US"/>
        </w:rPr>
      </w:pPr>
      <w:r>
        <w:rPr>
          <w:lang w:val="en-US" w:eastAsia="en-US"/>
        </w:rPr>
        <w:t xml:space="preserve">The </w:t>
      </w:r>
      <w:r w:rsidR="007A2A13">
        <w:rPr>
          <w:lang w:val="en-US" w:eastAsia="en-US"/>
        </w:rPr>
        <w:t xml:space="preserve">consolidated </w:t>
      </w:r>
      <w:r>
        <w:rPr>
          <w:lang w:val="en-US" w:eastAsia="en-US"/>
        </w:rPr>
        <w:t>pdf link must be automatically</w:t>
      </w:r>
      <w:r w:rsidR="00185488" w:rsidRPr="00EC3C23">
        <w:rPr>
          <w:lang w:val="en-US" w:eastAsia="en-US"/>
        </w:rPr>
        <w:t xml:space="preserve"> made available in EDNAR</w:t>
      </w:r>
    </w:p>
    <w:p w14:paraId="795DE97A" w14:textId="2380EEBB" w:rsidR="00185488" w:rsidRDefault="00185488" w:rsidP="00185488">
      <w:pPr>
        <w:pStyle w:val="Heading3"/>
        <w:rPr>
          <w:lang w:val="en-US"/>
        </w:rPr>
      </w:pPr>
      <w:bookmarkStart w:id="639" w:name="_Toc529434293"/>
      <w:r>
        <w:rPr>
          <w:lang w:val="en-US"/>
        </w:rPr>
        <w:t>EDNAR FBR 251</w:t>
      </w:r>
      <w:ins w:id="640" w:author="Elizabeth Ryan" w:date="2018-11-05T16:30:00Z">
        <w:r w:rsidR="00843DA4">
          <w:rPr>
            <w:lang w:val="en-US"/>
          </w:rPr>
          <w:t xml:space="preserve"> </w:t>
        </w:r>
      </w:ins>
      <w:ins w:id="641" w:author="Elizabeth Ryan" w:date="2018-11-05T16:29:00Z">
        <w:r w:rsidR="00843DA4">
          <w:rPr>
            <w:lang w:val="en-US"/>
          </w:rPr>
          <w:t>(Release 1)</w:t>
        </w:r>
      </w:ins>
      <w:bookmarkEnd w:id="639"/>
    </w:p>
    <w:p w14:paraId="35F7AABD" w14:textId="2ED8C025" w:rsidR="00185488" w:rsidRDefault="00185488" w:rsidP="00292C5D">
      <w:pPr>
        <w:pStyle w:val="DocumentText10pt"/>
        <w:rPr>
          <w:lang w:val="en-US" w:eastAsia="en-US"/>
        </w:rPr>
      </w:pPr>
      <w:r w:rsidRPr="00185488">
        <w:rPr>
          <w:lang w:val="en-US" w:eastAsia="en-US"/>
        </w:rPr>
        <w:t xml:space="preserve">The latest version of the EDNAR </w:t>
      </w:r>
      <w:r w:rsidR="007A2A13">
        <w:rPr>
          <w:lang w:val="en-US" w:eastAsia="en-US"/>
        </w:rPr>
        <w:t>consolidated</w:t>
      </w:r>
      <w:r w:rsidR="007A2A13" w:rsidRPr="00185488">
        <w:rPr>
          <w:lang w:val="en-US" w:eastAsia="en-US"/>
        </w:rPr>
        <w:t xml:space="preserve"> </w:t>
      </w:r>
      <w:r w:rsidRPr="00185488">
        <w:rPr>
          <w:lang w:val="en-US" w:eastAsia="en-US"/>
        </w:rPr>
        <w:t>pdf must be automatically accessible via the DMS Switching schedule in real time.</w:t>
      </w:r>
    </w:p>
    <w:p w14:paraId="4DE0C663" w14:textId="60008EF9" w:rsidR="00185488" w:rsidRDefault="00185488" w:rsidP="00292C5D">
      <w:pPr>
        <w:pStyle w:val="DocumentText10pt"/>
        <w:rPr>
          <w:lang w:val="en-US" w:eastAsia="en-US"/>
        </w:rPr>
      </w:pPr>
      <w:r>
        <w:rPr>
          <w:lang w:val="en-US" w:eastAsia="en-US"/>
        </w:rPr>
        <w:t>The custom pdf file needs to be stored in the SCADA domain and a link provided to it in the Switching Schedule.</w:t>
      </w:r>
    </w:p>
    <w:p w14:paraId="00C73EF4" w14:textId="4B29D65F" w:rsidR="00FC0F59" w:rsidRPr="003758CE" w:rsidRDefault="00FC0F59">
      <w:pPr>
        <w:pStyle w:val="DocumentText10pt"/>
        <w:rPr>
          <w:lang w:val="en-US"/>
        </w:rPr>
        <w:pPrChange w:id="642" w:author="Elizabeth Ryan" w:date="2018-11-05T16:30:00Z">
          <w:pPr>
            <w:pStyle w:val="Heading3"/>
          </w:pPr>
        </w:pPrChange>
      </w:pPr>
      <w:r w:rsidRPr="00843DA4">
        <w:rPr>
          <w:b/>
          <w:lang w:val="en-US"/>
          <w:rPrChange w:id="643" w:author="Elizabeth Ryan" w:date="2018-11-05T16:30:00Z">
            <w:rPr>
              <w:b w:val="0"/>
              <w:bCs w:val="0"/>
              <w:lang w:val="en-US"/>
            </w:rPr>
          </w:rPrChange>
        </w:rPr>
        <w:t>Possible Solution Options</w:t>
      </w:r>
    </w:p>
    <w:p w14:paraId="561F0202" w14:textId="68D98374" w:rsidR="00FC0F59" w:rsidRDefault="00FC0F59" w:rsidP="0053070C">
      <w:pPr>
        <w:pStyle w:val="DocumentText10pt"/>
        <w:rPr>
          <w:lang w:val="en-US" w:eastAsia="en-US"/>
        </w:rPr>
      </w:pPr>
      <w:r>
        <w:rPr>
          <w:lang w:val="en-US" w:eastAsia="en-US"/>
        </w:rPr>
        <w:t>The following solution options require further discussion:</w:t>
      </w:r>
    </w:p>
    <w:p w14:paraId="70FDC1DD" w14:textId="77777777" w:rsidR="00FC0F59" w:rsidRPr="00FC0F59" w:rsidRDefault="00FC0F59" w:rsidP="00FC0F59">
      <w:pPr>
        <w:pStyle w:val="DocumentText10pt"/>
        <w:numPr>
          <w:ilvl w:val="0"/>
          <w:numId w:val="48"/>
        </w:numPr>
        <w:rPr>
          <w:lang w:eastAsia="en-US"/>
        </w:rPr>
      </w:pPr>
      <w:r w:rsidRPr="00921CC8">
        <w:rPr>
          <w:b/>
          <w:u w:val="single"/>
          <w:lang w:eastAsia="en-US"/>
        </w:rPr>
        <w:t>Option 1</w:t>
      </w:r>
      <w:r w:rsidRPr="00FC0F59">
        <w:rPr>
          <w:lang w:eastAsia="en-US"/>
        </w:rPr>
        <w:t xml:space="preserve"> –The file is rendered using a web link. Any user accessing this document via a web link will need to be authenticated. All requests go through layer 7 and Authentication happens via layer 7. Even if </w:t>
      </w:r>
      <w:proofErr w:type="gramStart"/>
      <w:r w:rsidRPr="00FC0F59">
        <w:rPr>
          <w:lang w:eastAsia="en-US"/>
        </w:rPr>
        <w:t>a</w:t>
      </w:r>
      <w:proofErr w:type="gramEnd"/>
      <w:r w:rsidRPr="00FC0F59">
        <w:rPr>
          <w:lang w:eastAsia="en-US"/>
        </w:rPr>
        <w:t xml:space="preserve"> EDNAR link is passed to the DMS, how will end user be able to open this from a SCADA client? One option is for EDNAR to render a page without authentication. But that may not pass security testing.</w:t>
      </w:r>
    </w:p>
    <w:p w14:paraId="52031CC4" w14:textId="77777777" w:rsidR="00FC0F59" w:rsidRPr="00FC0F59" w:rsidRDefault="00FC0F59" w:rsidP="00FC0F59">
      <w:pPr>
        <w:pStyle w:val="DocumentText10pt"/>
        <w:numPr>
          <w:ilvl w:val="0"/>
          <w:numId w:val="48"/>
        </w:numPr>
        <w:rPr>
          <w:lang w:eastAsia="en-US"/>
        </w:rPr>
      </w:pPr>
      <w:r w:rsidRPr="00921CC8">
        <w:rPr>
          <w:b/>
          <w:u w:val="single"/>
          <w:lang w:eastAsia="en-US"/>
        </w:rPr>
        <w:t>Option 2</w:t>
      </w:r>
      <w:r w:rsidRPr="00FC0F59">
        <w:rPr>
          <w:lang w:eastAsia="en-US"/>
        </w:rPr>
        <w:t xml:space="preserve"> – EDNAR server writes the custom PDF directly to a folder accessible from SCADA client. Vibol needs to advise if this can be done.</w:t>
      </w:r>
    </w:p>
    <w:p w14:paraId="1A76B785" w14:textId="77777777" w:rsidR="000955D8" w:rsidRDefault="00FC0F59" w:rsidP="00FC0F59">
      <w:pPr>
        <w:pStyle w:val="DocumentText10pt"/>
        <w:numPr>
          <w:ilvl w:val="0"/>
          <w:numId w:val="48"/>
        </w:numPr>
        <w:rPr>
          <w:lang w:eastAsia="en-US"/>
        </w:rPr>
        <w:sectPr w:rsidR="000955D8" w:rsidSect="009F251C">
          <w:pgSz w:w="11906" w:h="16838"/>
          <w:pgMar w:top="1440" w:right="930" w:bottom="1412" w:left="1440" w:header="709" w:footer="0" w:gutter="0"/>
          <w:cols w:space="708"/>
          <w:docGrid w:linePitch="360"/>
        </w:sectPr>
      </w:pPr>
      <w:r w:rsidRPr="00921CC8">
        <w:rPr>
          <w:b/>
          <w:u w:val="single"/>
          <w:lang w:eastAsia="en-US"/>
        </w:rPr>
        <w:t>Option 3</w:t>
      </w:r>
      <w:r w:rsidRPr="00FC0F59">
        <w:rPr>
          <w:lang w:eastAsia="en-US"/>
        </w:rPr>
        <w:t xml:space="preserve"> – EDNAR server writes the custom PDF to its local directory. A file sync tool is used to copy the files across to SCADA domain. </w:t>
      </w:r>
      <w:proofErr w:type="spellStart"/>
      <w:r w:rsidRPr="00FC0F59">
        <w:rPr>
          <w:lang w:eastAsia="en-US"/>
        </w:rPr>
        <w:t>Powercor</w:t>
      </w:r>
      <w:proofErr w:type="spellEnd"/>
      <w:r w:rsidRPr="00FC0F59">
        <w:rPr>
          <w:lang w:eastAsia="en-US"/>
        </w:rPr>
        <w:t xml:space="preserve"> will need to use file syncing software to do this.</w:t>
      </w:r>
    </w:p>
    <w:p w14:paraId="0295C857" w14:textId="11D4AD32" w:rsidR="007430BF" w:rsidRDefault="007430BF" w:rsidP="008E721E">
      <w:pPr>
        <w:pStyle w:val="Heading2"/>
      </w:pPr>
      <w:bookmarkStart w:id="644" w:name="_Toc528314839"/>
      <w:bookmarkStart w:id="645" w:name="_Toc528316043"/>
      <w:bookmarkStart w:id="646" w:name="_Toc528329772"/>
      <w:bookmarkStart w:id="647" w:name="_Toc528582817"/>
      <w:bookmarkStart w:id="648" w:name="_Toc528583812"/>
      <w:bookmarkStart w:id="649" w:name="_Toc529434294"/>
      <w:bookmarkEnd w:id="644"/>
      <w:bookmarkEnd w:id="645"/>
      <w:bookmarkEnd w:id="646"/>
      <w:bookmarkEnd w:id="647"/>
      <w:bookmarkEnd w:id="648"/>
      <w:r w:rsidRPr="00D608F0">
        <w:lastRenderedPageBreak/>
        <w:t>Interface for the Switching Schedule</w:t>
      </w:r>
      <w:r w:rsidR="00E8636E">
        <w:t xml:space="preserve"> Pdf</w:t>
      </w:r>
      <w:bookmarkEnd w:id="649"/>
    </w:p>
    <w:p w14:paraId="3CD82189" w14:textId="21BED71A" w:rsidR="00904AA7" w:rsidRDefault="00904AA7" w:rsidP="00904AA7">
      <w:pPr>
        <w:pStyle w:val="Heading3"/>
        <w:rPr>
          <w:lang w:val="en-US"/>
        </w:rPr>
      </w:pPr>
      <w:bookmarkStart w:id="650" w:name="_Toc529434295"/>
      <w:r>
        <w:rPr>
          <w:lang w:val="en-US"/>
        </w:rPr>
        <w:t>EDNAR FBR 260</w:t>
      </w:r>
      <w:ins w:id="651" w:author="Elizabeth Ryan" w:date="2018-11-05T16:31:00Z">
        <w:r w:rsidR="00843DA4">
          <w:rPr>
            <w:lang w:val="en-US"/>
          </w:rPr>
          <w:t xml:space="preserve"> (Release 2)</w:t>
        </w:r>
      </w:ins>
      <w:bookmarkEnd w:id="650"/>
    </w:p>
    <w:p w14:paraId="556272BA" w14:textId="111AE8E1" w:rsidR="00904AA7" w:rsidRDefault="009C47FA" w:rsidP="00904AA7">
      <w:pPr>
        <w:pStyle w:val="DocumentText10pt"/>
        <w:rPr>
          <w:lang w:val="en-US" w:eastAsia="en-US"/>
        </w:rPr>
      </w:pPr>
      <w:r w:rsidRPr="009C47FA">
        <w:rPr>
          <w:lang w:val="en-US" w:eastAsia="en-US"/>
        </w:rPr>
        <w:t xml:space="preserve">The latest version of the DMS Switching Schedule must always be available in EDNAR as a pdf via a URL. E.g. </w:t>
      </w:r>
      <w:proofErr w:type="gramStart"/>
      <w:r w:rsidRPr="009C47FA">
        <w:rPr>
          <w:lang w:val="en-US" w:eastAsia="en-US"/>
        </w:rPr>
        <w:t>For</w:t>
      </w:r>
      <w:proofErr w:type="gramEnd"/>
      <w:r w:rsidRPr="009C47FA">
        <w:rPr>
          <w:lang w:val="en-US" w:eastAsia="en-US"/>
        </w:rPr>
        <w:t xml:space="preserve"> Operators to access via iPad.</w:t>
      </w:r>
    </w:p>
    <w:p w14:paraId="664D2825" w14:textId="1F11DD6B" w:rsidR="009C47FA" w:rsidRDefault="009C47FA" w:rsidP="00904AA7">
      <w:pPr>
        <w:pStyle w:val="DocumentText10pt"/>
      </w:pPr>
      <w:r>
        <w:rPr>
          <w:lang w:val="en-GB"/>
        </w:rPr>
        <w:t xml:space="preserve">EDNAR </w:t>
      </w:r>
      <w:r w:rsidR="00E50ECA">
        <w:rPr>
          <w:lang w:val="en-GB"/>
        </w:rPr>
        <w:t>must</w:t>
      </w:r>
      <w:r>
        <w:rPr>
          <w:lang w:val="en-GB"/>
        </w:rPr>
        <w:t xml:space="preserve"> generate the schedule </w:t>
      </w:r>
      <w:r w:rsidR="00E50ECA">
        <w:rPr>
          <w:lang w:val="en-GB"/>
        </w:rPr>
        <w:t xml:space="preserve">report pdf using the </w:t>
      </w:r>
      <w:r w:rsidR="00E50ECA" w:rsidRPr="00E50ECA">
        <w:rPr>
          <w:lang w:val="en-GB"/>
        </w:rPr>
        <w:t>schedule report template file</w:t>
      </w:r>
      <w:r w:rsidR="000955D8">
        <w:rPr>
          <w:lang w:val="en-GB"/>
        </w:rPr>
        <w:t xml:space="preserve"> (.REPX file)</w:t>
      </w:r>
      <w:r w:rsidR="00E50ECA">
        <w:rPr>
          <w:lang w:val="en-GB"/>
        </w:rPr>
        <w:t>.</w:t>
      </w:r>
      <w:r>
        <w:rPr>
          <w:lang w:val="en-GB"/>
        </w:rPr>
        <w:t xml:space="preserve"> </w:t>
      </w:r>
      <w:r w:rsidR="00E8636E">
        <w:rPr>
          <w:lang w:val="en-GB"/>
        </w:rPr>
        <w:t>EDNAR</w:t>
      </w:r>
      <w:r>
        <w:rPr>
          <w:lang w:val="en-GB"/>
        </w:rPr>
        <w:t xml:space="preserve"> must be able to have “read only” access to the DMS database</w:t>
      </w:r>
      <w:r w:rsidR="00E50ECA" w:rsidRPr="00E50ECA">
        <w:rPr>
          <w:lang w:val="en-GB"/>
        </w:rPr>
        <w:t xml:space="preserve"> to get the required data to generate the report. </w:t>
      </w:r>
      <w:r w:rsidR="00E50ECA" w:rsidRPr="00E50ECA">
        <w:t xml:space="preserve"> </w:t>
      </w:r>
    </w:p>
    <w:p w14:paraId="40B29716" w14:textId="5955ACB5" w:rsidR="007B063C" w:rsidRDefault="007B063C" w:rsidP="00904AA7">
      <w:pPr>
        <w:pStyle w:val="DocumentText10pt"/>
        <w:rPr>
          <w:lang w:val="en-US" w:eastAsia="en-US"/>
        </w:rPr>
      </w:pPr>
      <w:r>
        <w:rPr>
          <w:lang w:val="en-US" w:eastAsia="en-US"/>
        </w:rPr>
        <w:t>The schedule pdf must be able to be viewed from EDNAR by clicking on the schedule pdf link.</w:t>
      </w:r>
    </w:p>
    <w:p w14:paraId="72CB234C" w14:textId="522C117A" w:rsidR="00FC6984" w:rsidRDefault="00FC6984" w:rsidP="00FC6984">
      <w:pPr>
        <w:pStyle w:val="Heading3"/>
        <w:rPr>
          <w:lang w:val="en-US"/>
        </w:rPr>
      </w:pPr>
      <w:bookmarkStart w:id="652" w:name="_Toc529434296"/>
      <w:r>
        <w:rPr>
          <w:lang w:val="en-US"/>
        </w:rPr>
        <w:t>EDNAR FBR 261</w:t>
      </w:r>
      <w:ins w:id="653" w:author="Elizabeth Ryan" w:date="2018-11-05T16:31:00Z">
        <w:r w:rsidR="00843DA4">
          <w:rPr>
            <w:lang w:val="en-US"/>
          </w:rPr>
          <w:t xml:space="preserve"> (Release 2)</w:t>
        </w:r>
      </w:ins>
      <w:bookmarkEnd w:id="652"/>
    </w:p>
    <w:p w14:paraId="56D89B52" w14:textId="4D15B586" w:rsidR="00FC6984" w:rsidRDefault="00FC6984" w:rsidP="00F81A5E">
      <w:pPr>
        <w:pStyle w:val="DocumentText10pt"/>
        <w:rPr>
          <w:lang w:val="en-US" w:eastAsia="en-US"/>
        </w:rPr>
      </w:pPr>
      <w:r w:rsidRPr="00FC6984">
        <w:rPr>
          <w:lang w:val="en-US" w:eastAsia="en-US"/>
        </w:rPr>
        <w:t>The switching schedule pdf must be generated with a watermark of "Not Approved" when the schedule is in an unapproved state.</w:t>
      </w:r>
    </w:p>
    <w:p w14:paraId="2CE49FE9" w14:textId="514401AD" w:rsidR="00FC6984" w:rsidRDefault="00FC6984" w:rsidP="00FC6984">
      <w:pPr>
        <w:pStyle w:val="Heading3"/>
        <w:rPr>
          <w:lang w:val="en-US"/>
        </w:rPr>
      </w:pPr>
      <w:bookmarkStart w:id="654" w:name="_Toc529434297"/>
      <w:r>
        <w:rPr>
          <w:lang w:val="en-US"/>
        </w:rPr>
        <w:t>EDNAR FBR 262</w:t>
      </w:r>
      <w:ins w:id="655" w:author="Elizabeth Ryan" w:date="2018-11-05T16:31:00Z">
        <w:r w:rsidR="00843DA4">
          <w:rPr>
            <w:lang w:val="en-US"/>
          </w:rPr>
          <w:t xml:space="preserve"> (Release 1)</w:t>
        </w:r>
      </w:ins>
      <w:bookmarkEnd w:id="654"/>
    </w:p>
    <w:p w14:paraId="4B5039AA" w14:textId="2CAC99E5" w:rsidR="00325783" w:rsidRDefault="00FC6984" w:rsidP="00921CC8">
      <w:pPr>
        <w:pStyle w:val="DocumentText10pt"/>
      </w:pPr>
      <w:r w:rsidRPr="00FC6984">
        <w:rPr>
          <w:lang w:val="en-US" w:eastAsia="en-US"/>
        </w:rPr>
        <w:t xml:space="preserve">The system must timestamp the Switching Schedule pdf each time the pdf is generated and </w:t>
      </w:r>
    </w:p>
    <w:p w14:paraId="0BC55242" w14:textId="68455904" w:rsidR="007119A8" w:rsidRDefault="007119A8" w:rsidP="007119A8">
      <w:pPr>
        <w:pStyle w:val="Heading2"/>
      </w:pPr>
      <w:bookmarkStart w:id="656" w:name="_Toc529434298"/>
      <w:r w:rsidRPr="00D608F0">
        <w:t xml:space="preserve">Interface for </w:t>
      </w:r>
      <w:r>
        <w:t>Workload Management</w:t>
      </w:r>
      <w:bookmarkEnd w:id="656"/>
    </w:p>
    <w:p w14:paraId="4774D0D5" w14:textId="00C39BF7" w:rsidR="007119A8" w:rsidRPr="007119A8" w:rsidRDefault="007119A8" w:rsidP="007119A8">
      <w:pPr>
        <w:pStyle w:val="DocumentText10pt"/>
        <w:rPr>
          <w:lang w:val="en-US" w:eastAsia="en-US"/>
        </w:rPr>
      </w:pPr>
      <w:r>
        <w:rPr>
          <w:lang w:val="en-US" w:eastAsia="en-US"/>
        </w:rPr>
        <w:t xml:space="preserve">EDNAR will provide a simple mechanism to allow the business to </w:t>
      </w:r>
      <w:r w:rsidR="00717EDA">
        <w:rPr>
          <w:lang w:val="en-US" w:eastAsia="en-US"/>
        </w:rPr>
        <w:t xml:space="preserve">better </w:t>
      </w:r>
      <w:r>
        <w:rPr>
          <w:lang w:val="en-US" w:eastAsia="en-US"/>
        </w:rPr>
        <w:t xml:space="preserve">manage workload. </w:t>
      </w:r>
      <w:r w:rsidR="00717EDA">
        <w:rPr>
          <w:lang w:val="en-US" w:eastAsia="en-US"/>
        </w:rPr>
        <w:t xml:space="preserve">It is envisaged that jobs will be reallocated between Control Desks in EDNAR, based on job weighting and that this will be automatically reflected in DMS. </w:t>
      </w:r>
      <w:r>
        <w:rPr>
          <w:lang w:val="en-US" w:eastAsia="en-US"/>
        </w:rPr>
        <w:t xml:space="preserve"> </w:t>
      </w:r>
    </w:p>
    <w:p w14:paraId="083F1A60" w14:textId="20AFE131" w:rsidR="007119A8" w:rsidRPr="00542147" w:rsidRDefault="007119A8" w:rsidP="007119A8">
      <w:pPr>
        <w:pStyle w:val="Heading3"/>
        <w:rPr>
          <w:lang w:val="en-US"/>
        </w:rPr>
      </w:pPr>
      <w:bookmarkStart w:id="657" w:name="_Toc529434299"/>
      <w:r>
        <w:rPr>
          <w:lang w:val="en-US"/>
        </w:rPr>
        <w:t xml:space="preserve">EDNAR </w:t>
      </w:r>
      <w:r w:rsidRPr="007119A8">
        <w:rPr>
          <w:lang w:val="en-US"/>
        </w:rPr>
        <w:t>FBR 334</w:t>
      </w:r>
      <w:ins w:id="658" w:author="Elizabeth Ryan" w:date="2018-11-05T16:31:00Z">
        <w:r w:rsidR="00843DA4">
          <w:rPr>
            <w:lang w:val="en-US"/>
          </w:rPr>
          <w:t xml:space="preserve"> </w:t>
        </w:r>
      </w:ins>
      <w:ins w:id="659" w:author="Elizabeth Ryan" w:date="2018-11-05T16:32:00Z">
        <w:r w:rsidR="00843DA4">
          <w:rPr>
            <w:lang w:val="en-US"/>
          </w:rPr>
          <w:t>(Release 2)</w:t>
        </w:r>
      </w:ins>
      <w:bookmarkEnd w:id="657"/>
    </w:p>
    <w:p w14:paraId="77E38C05" w14:textId="77777777" w:rsidR="007119A8" w:rsidRDefault="007119A8" w:rsidP="007119A8">
      <w:pPr>
        <w:pStyle w:val="DocumentText10pt"/>
        <w:rPr>
          <w:ins w:id="660" w:author="Elizabeth Ryan" w:date="2018-11-05T16:33:00Z"/>
          <w:lang w:val="en-US"/>
        </w:rPr>
      </w:pPr>
      <w:r w:rsidRPr="007119A8">
        <w:rPr>
          <w:lang w:val="en-US"/>
        </w:rPr>
        <w:t>When a user changes the Control Desk in EDNAR it must trigger the DMS interface to update the Control Desk against the switching schedule in DMS.</w:t>
      </w:r>
    </w:p>
    <w:p w14:paraId="55BBC594" w14:textId="4D3599C3" w:rsidR="00843DA4" w:rsidRDefault="00843DA4" w:rsidP="007119A8">
      <w:pPr>
        <w:pStyle w:val="DocumentText10pt"/>
        <w:rPr>
          <w:lang w:val="en-US"/>
        </w:rPr>
      </w:pPr>
      <w:ins w:id="661" w:author="Elizabeth Ryan" w:date="2018-11-05T16:33:00Z">
        <w:r>
          <w:rPr>
            <w:lang w:val="en-US"/>
          </w:rPr>
          <w:t xml:space="preserve">Note: this requirement must only </w:t>
        </w:r>
      </w:ins>
      <w:ins w:id="662" w:author="Elizabeth Ryan" w:date="2018-11-05T16:34:00Z">
        <w:r>
          <w:rPr>
            <w:lang w:val="en-US"/>
          </w:rPr>
          <w:t>be</w:t>
        </w:r>
      </w:ins>
      <w:ins w:id="663" w:author="Elizabeth Ryan" w:date="2018-11-05T16:33:00Z">
        <w:r>
          <w:rPr>
            <w:lang w:val="en-US"/>
          </w:rPr>
          <w:t xml:space="preserve"> implemented if EDNAR FBR 335 can be implemented to prevent negative impacts to the Control Room.</w:t>
        </w:r>
      </w:ins>
    </w:p>
    <w:p w14:paraId="4D514C53" w14:textId="513B2F2A" w:rsidR="00717EDA" w:rsidRDefault="00717EDA" w:rsidP="00717EDA">
      <w:pPr>
        <w:pStyle w:val="Heading3"/>
        <w:rPr>
          <w:lang w:val="en-US"/>
        </w:rPr>
      </w:pPr>
      <w:bookmarkStart w:id="664" w:name="_Toc529434300"/>
      <w:r>
        <w:rPr>
          <w:lang w:val="en-US"/>
        </w:rPr>
        <w:t xml:space="preserve">EDNAR </w:t>
      </w:r>
      <w:r w:rsidRPr="007119A8">
        <w:rPr>
          <w:lang w:val="en-US"/>
        </w:rPr>
        <w:t>FBR 33</w:t>
      </w:r>
      <w:r>
        <w:rPr>
          <w:lang w:val="en-US"/>
        </w:rPr>
        <w:t>5</w:t>
      </w:r>
      <w:ins w:id="665" w:author="Elizabeth Ryan" w:date="2018-11-05T16:32:00Z">
        <w:r w:rsidR="00843DA4">
          <w:rPr>
            <w:lang w:val="en-US"/>
          </w:rPr>
          <w:t xml:space="preserve"> (Release 2)</w:t>
        </w:r>
      </w:ins>
      <w:bookmarkEnd w:id="664"/>
    </w:p>
    <w:p w14:paraId="715C9382" w14:textId="265D23D3" w:rsidR="00717EDA" w:rsidRPr="00717EDA" w:rsidRDefault="00717EDA" w:rsidP="00717EDA">
      <w:pPr>
        <w:pStyle w:val="DocumentText10pt"/>
        <w:rPr>
          <w:lang w:val="en-US" w:eastAsia="en-US"/>
        </w:rPr>
      </w:pPr>
      <w:r w:rsidRPr="00717EDA">
        <w:rPr>
          <w:lang w:val="en-US" w:eastAsia="en-US"/>
        </w:rPr>
        <w:t xml:space="preserve">When </w:t>
      </w:r>
      <w:r>
        <w:rPr>
          <w:lang w:val="en-US" w:eastAsia="en-US"/>
        </w:rPr>
        <w:t xml:space="preserve">a change of </w:t>
      </w:r>
      <w:r w:rsidRPr="00717EDA">
        <w:rPr>
          <w:lang w:val="en-US" w:eastAsia="en-US"/>
        </w:rPr>
        <w:t>Control Desk is automatically updated to the Schedule in DMS the job must remain in its original search folder as well as being moved to the new Control Desk work folder. (Controller for the original Control Desk needs visibility of all jobs in their area).</w:t>
      </w:r>
    </w:p>
    <w:p w14:paraId="548B3DAE" w14:textId="77777777" w:rsidR="007119A8" w:rsidRDefault="007119A8" w:rsidP="00F81A5E">
      <w:pPr>
        <w:pStyle w:val="DocumentText10pt"/>
        <w:rPr>
          <w:lang w:val="en-US" w:eastAsia="en-US"/>
        </w:rPr>
      </w:pPr>
    </w:p>
    <w:p w14:paraId="654D6D74" w14:textId="35FD208F" w:rsidR="00542147" w:rsidRPr="00D608F0" w:rsidRDefault="00542147" w:rsidP="00542147">
      <w:pPr>
        <w:pStyle w:val="Heading1"/>
        <w:rPr>
          <w:lang w:val="en-US"/>
        </w:rPr>
      </w:pPr>
      <w:bookmarkStart w:id="666" w:name="_Toc529434301"/>
      <w:r>
        <w:rPr>
          <w:lang w:val="en-US"/>
        </w:rPr>
        <w:lastRenderedPageBreak/>
        <w:t xml:space="preserve">Appendix A – </w:t>
      </w:r>
      <w:r w:rsidR="00C04E81">
        <w:rPr>
          <w:lang w:val="en-US"/>
        </w:rPr>
        <w:t>SOAP Messages</w:t>
      </w:r>
      <w:bookmarkEnd w:id="666"/>
    </w:p>
    <w:p w14:paraId="0D5B432C" w14:textId="0054E21C" w:rsidR="00C04E81" w:rsidRDefault="00C04E81" w:rsidP="00542147">
      <w:pPr>
        <w:pStyle w:val="Heading2"/>
      </w:pPr>
      <w:bookmarkStart w:id="667" w:name="_Toc529434302"/>
      <w:r>
        <w:t>Work Package Manager SOAP Messages</w:t>
      </w:r>
      <w:bookmarkEnd w:id="667"/>
    </w:p>
    <w:p w14:paraId="1A3B8F37" w14:textId="67F152F6" w:rsidR="00C04E81" w:rsidRDefault="00C04E81" w:rsidP="00C04E81">
      <w:pPr>
        <w:pStyle w:val="DocumentText10pt"/>
        <w:rPr>
          <w:lang w:val="en-US" w:eastAsia="en-US"/>
        </w:rPr>
      </w:pPr>
      <w:r>
        <w:rPr>
          <w:lang w:val="en-US" w:eastAsia="en-US"/>
        </w:rPr>
        <w:t>It is anticipated that the following SOAP messages will be implemented for the EDNAR DMS work package manager integration:</w:t>
      </w:r>
    </w:p>
    <w:tbl>
      <w:tblPr>
        <w:tblStyle w:val="TableGrid1"/>
        <w:tblW w:w="0" w:type="auto"/>
        <w:tblInd w:w="108" w:type="dxa"/>
        <w:tblLook w:val="04A0" w:firstRow="1" w:lastRow="0" w:firstColumn="1" w:lastColumn="0" w:noHBand="0" w:noVBand="1"/>
      </w:tblPr>
      <w:tblGrid>
        <w:gridCol w:w="2966"/>
        <w:gridCol w:w="2410"/>
        <w:gridCol w:w="3696"/>
      </w:tblGrid>
      <w:tr w:rsidR="00C04E81" w14:paraId="589B47C8" w14:textId="77777777" w:rsidTr="00C04E81">
        <w:tc>
          <w:tcPr>
            <w:tcW w:w="2966" w:type="dxa"/>
            <w:shd w:val="clear" w:color="auto" w:fill="D9D9D9" w:themeFill="background1" w:themeFillShade="D9"/>
          </w:tcPr>
          <w:p w14:paraId="79F1DDDC" w14:textId="77777777" w:rsidR="00C04E81" w:rsidRPr="000358FD" w:rsidRDefault="00C04E81" w:rsidP="00C04E81">
            <w:pPr>
              <w:pStyle w:val="DocumentText10pt"/>
              <w:rPr>
                <w:lang w:val="en-US" w:eastAsia="en-US"/>
              </w:rPr>
            </w:pPr>
            <w:r w:rsidRPr="000358FD">
              <w:rPr>
                <w:b/>
                <w:bCs/>
              </w:rPr>
              <w:t xml:space="preserve">SOAP Message </w:t>
            </w:r>
          </w:p>
        </w:tc>
        <w:tc>
          <w:tcPr>
            <w:tcW w:w="2410" w:type="dxa"/>
            <w:shd w:val="clear" w:color="auto" w:fill="D9D9D9" w:themeFill="background1" w:themeFillShade="D9"/>
          </w:tcPr>
          <w:p w14:paraId="4ED9398E" w14:textId="77777777" w:rsidR="00C04E81" w:rsidRPr="000358FD" w:rsidRDefault="00C04E81" w:rsidP="00C04E81">
            <w:pPr>
              <w:pStyle w:val="DocumentText10pt"/>
              <w:rPr>
                <w:lang w:val="en-US" w:eastAsia="en-US"/>
              </w:rPr>
            </w:pPr>
            <w:r w:rsidRPr="000358FD">
              <w:rPr>
                <w:b/>
                <w:bCs/>
              </w:rPr>
              <w:t>Triggering System</w:t>
            </w:r>
          </w:p>
        </w:tc>
        <w:tc>
          <w:tcPr>
            <w:tcW w:w="3696" w:type="dxa"/>
            <w:shd w:val="clear" w:color="auto" w:fill="D9D9D9" w:themeFill="background1" w:themeFillShade="D9"/>
          </w:tcPr>
          <w:p w14:paraId="7E81E781" w14:textId="77777777" w:rsidR="00C04E81" w:rsidRPr="000358FD" w:rsidRDefault="00C04E81" w:rsidP="00C04E81">
            <w:pPr>
              <w:pStyle w:val="DocumentText10pt"/>
              <w:rPr>
                <w:lang w:val="en-US" w:eastAsia="en-US"/>
              </w:rPr>
            </w:pPr>
            <w:r w:rsidRPr="000358FD">
              <w:rPr>
                <w:b/>
                <w:bCs/>
              </w:rPr>
              <w:t xml:space="preserve">Purpose </w:t>
            </w:r>
          </w:p>
        </w:tc>
      </w:tr>
      <w:tr w:rsidR="00C04E81" w14:paraId="73175AD7" w14:textId="77777777" w:rsidTr="00C04E81">
        <w:tc>
          <w:tcPr>
            <w:tcW w:w="2966" w:type="dxa"/>
          </w:tcPr>
          <w:p w14:paraId="581DB0AD" w14:textId="77777777" w:rsidR="00C04E81" w:rsidRDefault="00C04E81" w:rsidP="00C04E81">
            <w:pPr>
              <w:pStyle w:val="DocumentText10pt"/>
              <w:rPr>
                <w:lang w:val="en-US" w:eastAsia="en-US"/>
              </w:rPr>
            </w:pPr>
            <w:r>
              <w:rPr>
                <w:lang w:val="en-US" w:eastAsia="en-US"/>
              </w:rPr>
              <w:t>Create Schedule - Inbound</w:t>
            </w:r>
          </w:p>
        </w:tc>
        <w:tc>
          <w:tcPr>
            <w:tcW w:w="2410" w:type="dxa"/>
          </w:tcPr>
          <w:p w14:paraId="060FC1B4" w14:textId="77777777" w:rsidR="00C04E81" w:rsidRDefault="00C04E81" w:rsidP="00C04E81">
            <w:pPr>
              <w:pStyle w:val="DocumentText10pt"/>
              <w:rPr>
                <w:lang w:val="en-US" w:eastAsia="en-US"/>
              </w:rPr>
            </w:pPr>
            <w:r>
              <w:rPr>
                <w:lang w:val="en-US" w:eastAsia="en-US"/>
              </w:rPr>
              <w:t>EDNAR</w:t>
            </w:r>
          </w:p>
        </w:tc>
        <w:tc>
          <w:tcPr>
            <w:tcW w:w="3696" w:type="dxa"/>
          </w:tcPr>
          <w:p w14:paraId="2586DC9A" w14:textId="77777777" w:rsidR="00C04E81" w:rsidRDefault="00C04E81" w:rsidP="00C04E81">
            <w:pPr>
              <w:pStyle w:val="DocumentText10pt"/>
              <w:numPr>
                <w:ilvl w:val="0"/>
                <w:numId w:val="41"/>
              </w:numPr>
              <w:rPr>
                <w:lang w:val="en-US" w:eastAsia="en-US"/>
              </w:rPr>
            </w:pPr>
            <w:r>
              <w:rPr>
                <w:lang w:val="en-US" w:eastAsia="en-US"/>
              </w:rPr>
              <w:t xml:space="preserve">Automatically create a Schedule in DMS </w:t>
            </w:r>
          </w:p>
          <w:p w14:paraId="41C9BAFD" w14:textId="77777777" w:rsidR="00C04E81" w:rsidRDefault="00C04E81" w:rsidP="00C04E81">
            <w:pPr>
              <w:pStyle w:val="DocumentText10pt"/>
              <w:numPr>
                <w:ilvl w:val="0"/>
                <w:numId w:val="41"/>
              </w:numPr>
              <w:rPr>
                <w:lang w:val="en-US" w:eastAsia="en-US"/>
              </w:rPr>
            </w:pPr>
            <w:r>
              <w:rPr>
                <w:lang w:val="en-US" w:eastAsia="en-US"/>
              </w:rPr>
              <w:t>Populate Schedule Header data</w:t>
            </w:r>
          </w:p>
        </w:tc>
      </w:tr>
      <w:tr w:rsidR="00C04E81" w14:paraId="31279979" w14:textId="77777777" w:rsidTr="00C04E81">
        <w:tc>
          <w:tcPr>
            <w:tcW w:w="2966" w:type="dxa"/>
          </w:tcPr>
          <w:p w14:paraId="6204EFA0" w14:textId="77777777" w:rsidR="00C04E81" w:rsidRDefault="00C04E81" w:rsidP="00C04E81">
            <w:pPr>
              <w:pStyle w:val="DocumentText10pt"/>
              <w:rPr>
                <w:lang w:val="en-US" w:eastAsia="en-US"/>
              </w:rPr>
            </w:pPr>
            <w:r>
              <w:rPr>
                <w:lang w:val="en-US" w:eastAsia="en-US"/>
              </w:rPr>
              <w:t>Update Schedule – Inbound</w:t>
            </w:r>
          </w:p>
        </w:tc>
        <w:tc>
          <w:tcPr>
            <w:tcW w:w="2410" w:type="dxa"/>
          </w:tcPr>
          <w:p w14:paraId="7269C156" w14:textId="77777777" w:rsidR="00C04E81" w:rsidRDefault="00C04E81" w:rsidP="00C04E81">
            <w:pPr>
              <w:pStyle w:val="DocumentText10pt"/>
              <w:rPr>
                <w:lang w:val="en-US" w:eastAsia="en-US"/>
              </w:rPr>
            </w:pPr>
            <w:r>
              <w:rPr>
                <w:lang w:val="en-US" w:eastAsia="en-US"/>
              </w:rPr>
              <w:t>EDNAR</w:t>
            </w:r>
          </w:p>
        </w:tc>
        <w:tc>
          <w:tcPr>
            <w:tcW w:w="3696" w:type="dxa"/>
          </w:tcPr>
          <w:p w14:paraId="5E2AF5E1" w14:textId="77777777" w:rsidR="00C04E81" w:rsidRDefault="00C04E81" w:rsidP="00C04E81">
            <w:pPr>
              <w:pStyle w:val="DocumentText10pt"/>
              <w:rPr>
                <w:lang w:val="en-US" w:eastAsia="en-US"/>
              </w:rPr>
            </w:pPr>
            <w:r>
              <w:rPr>
                <w:lang w:val="en-US" w:eastAsia="en-US"/>
              </w:rPr>
              <w:t>Update schedule header fields when EDNAR source data changes.</w:t>
            </w:r>
          </w:p>
        </w:tc>
      </w:tr>
      <w:tr w:rsidR="00C04E81" w14:paraId="0BE9EB7A" w14:textId="77777777" w:rsidTr="00C04E81">
        <w:tc>
          <w:tcPr>
            <w:tcW w:w="2966" w:type="dxa"/>
          </w:tcPr>
          <w:p w14:paraId="57377D8A" w14:textId="77777777" w:rsidR="00C04E81" w:rsidRDefault="00C04E81" w:rsidP="00C04E81">
            <w:pPr>
              <w:pStyle w:val="DocumentText10pt"/>
              <w:rPr>
                <w:lang w:val="en-US" w:eastAsia="en-US"/>
              </w:rPr>
            </w:pPr>
            <w:r>
              <w:rPr>
                <w:lang w:val="en-US" w:eastAsia="en-US"/>
              </w:rPr>
              <w:t>Work Package Created – Outbound</w:t>
            </w:r>
          </w:p>
        </w:tc>
        <w:tc>
          <w:tcPr>
            <w:tcW w:w="2410" w:type="dxa"/>
          </w:tcPr>
          <w:p w14:paraId="06D7F506" w14:textId="77777777" w:rsidR="00C04E81" w:rsidRDefault="00C04E81" w:rsidP="00C04E81">
            <w:pPr>
              <w:pStyle w:val="DocumentText10pt"/>
              <w:rPr>
                <w:lang w:val="en-US" w:eastAsia="en-US"/>
              </w:rPr>
            </w:pPr>
            <w:r>
              <w:rPr>
                <w:lang w:val="en-US" w:eastAsia="en-US"/>
              </w:rPr>
              <w:t>DMS</w:t>
            </w:r>
          </w:p>
        </w:tc>
        <w:tc>
          <w:tcPr>
            <w:tcW w:w="3696" w:type="dxa"/>
          </w:tcPr>
          <w:p w14:paraId="25DF8B26" w14:textId="77777777" w:rsidR="00C04E81" w:rsidRDefault="00C04E81" w:rsidP="00C04E81">
            <w:pPr>
              <w:pStyle w:val="DocumentText10pt"/>
              <w:rPr>
                <w:lang w:val="en-US" w:eastAsia="en-US"/>
              </w:rPr>
            </w:pPr>
            <w:r>
              <w:rPr>
                <w:lang w:val="en-US" w:eastAsia="en-US"/>
              </w:rPr>
              <w:t>Provides the Job Number and Job Status to EDNAR when a Schedule is created.</w:t>
            </w:r>
          </w:p>
        </w:tc>
      </w:tr>
      <w:tr w:rsidR="00C04E81" w14:paraId="5E7168E7" w14:textId="77777777" w:rsidTr="00C04E81">
        <w:tc>
          <w:tcPr>
            <w:tcW w:w="2966" w:type="dxa"/>
          </w:tcPr>
          <w:p w14:paraId="27FB636A" w14:textId="77777777" w:rsidR="00C04E81" w:rsidRDefault="00C04E81" w:rsidP="00C04E81">
            <w:pPr>
              <w:pStyle w:val="DocumentText10pt"/>
              <w:rPr>
                <w:lang w:val="en-US" w:eastAsia="en-US"/>
              </w:rPr>
            </w:pPr>
            <w:r w:rsidRPr="000358FD">
              <w:rPr>
                <w:lang w:val="en-US" w:eastAsia="en-US"/>
              </w:rPr>
              <w:t>Work Package Updated</w:t>
            </w:r>
            <w:r>
              <w:rPr>
                <w:lang w:val="en-US" w:eastAsia="en-US"/>
              </w:rPr>
              <w:t xml:space="preserve"> - </w:t>
            </w:r>
            <w:r w:rsidRPr="000358FD">
              <w:rPr>
                <w:lang w:val="en-US" w:eastAsia="en-US"/>
              </w:rPr>
              <w:t xml:space="preserve"> Outbound</w:t>
            </w:r>
          </w:p>
        </w:tc>
        <w:tc>
          <w:tcPr>
            <w:tcW w:w="2410" w:type="dxa"/>
          </w:tcPr>
          <w:p w14:paraId="7221A6E8" w14:textId="77777777" w:rsidR="00C04E81" w:rsidRDefault="00C04E81" w:rsidP="00C04E81">
            <w:pPr>
              <w:pStyle w:val="DocumentText10pt"/>
              <w:rPr>
                <w:lang w:val="en-US" w:eastAsia="en-US"/>
              </w:rPr>
            </w:pPr>
            <w:r>
              <w:rPr>
                <w:lang w:val="en-US" w:eastAsia="en-US"/>
              </w:rPr>
              <w:t>DMS</w:t>
            </w:r>
          </w:p>
        </w:tc>
        <w:tc>
          <w:tcPr>
            <w:tcW w:w="3696" w:type="dxa"/>
          </w:tcPr>
          <w:p w14:paraId="100D047A" w14:textId="77777777" w:rsidR="00C04E81" w:rsidRDefault="00C04E81" w:rsidP="00C04E81">
            <w:pPr>
              <w:pStyle w:val="DocumentText10pt"/>
              <w:rPr>
                <w:lang w:val="en-US" w:eastAsia="en-US"/>
              </w:rPr>
            </w:pPr>
            <w:r>
              <w:rPr>
                <w:lang w:val="en-US" w:eastAsia="en-US"/>
              </w:rPr>
              <w:t>Provides schedule status information to EDNAR.</w:t>
            </w:r>
          </w:p>
        </w:tc>
      </w:tr>
    </w:tbl>
    <w:p w14:paraId="2B89494D" w14:textId="669664EA" w:rsidR="00542147" w:rsidRPr="00542147" w:rsidRDefault="00542147" w:rsidP="00542147">
      <w:pPr>
        <w:pStyle w:val="Heading2"/>
      </w:pPr>
      <w:bookmarkStart w:id="668" w:name="_Toc529434303"/>
      <w:r>
        <w:t>Create Schedule Message Acknowledgement</w:t>
      </w:r>
      <w:bookmarkEnd w:id="668"/>
    </w:p>
    <w:p w14:paraId="405C2F24" w14:textId="3F5E9540" w:rsidR="00542147" w:rsidRDefault="00542147" w:rsidP="00542147">
      <w:pPr>
        <w:pStyle w:val="DocumentText10pt"/>
        <w:rPr>
          <w:lang w:val="en-US" w:eastAsia="en-US"/>
        </w:rPr>
      </w:pPr>
      <w:r>
        <w:rPr>
          <w:lang w:val="en-US" w:eastAsia="en-US"/>
        </w:rPr>
        <w:t xml:space="preserve">EDNAR will receive the following Create Schedule inbound return message acknowledgement. EDNAR must create an audit log entry against the NAR with the acknowledgement details, both for successful and failed messages. If the error code </w:t>
      </w:r>
      <w:r w:rsidR="00277D7F">
        <w:rPr>
          <w:lang w:val="en-US" w:eastAsia="en-US"/>
        </w:rPr>
        <w:t>has a non-zero status value</w:t>
      </w:r>
      <w:r>
        <w:rPr>
          <w:lang w:val="en-US" w:eastAsia="en-US"/>
        </w:rPr>
        <w:t xml:space="preserve"> then an email must be triggered to a generic Inbox and to the user who accepted the NAR.</w:t>
      </w:r>
    </w:p>
    <w:tbl>
      <w:tblPr>
        <w:tblStyle w:val="TableGrid1"/>
        <w:tblW w:w="0" w:type="auto"/>
        <w:tblInd w:w="108" w:type="dxa"/>
        <w:tblLook w:val="04A0" w:firstRow="1" w:lastRow="0" w:firstColumn="1" w:lastColumn="0" w:noHBand="0" w:noVBand="1"/>
      </w:tblPr>
      <w:tblGrid>
        <w:gridCol w:w="1842"/>
        <w:gridCol w:w="3545"/>
        <w:gridCol w:w="3685"/>
      </w:tblGrid>
      <w:tr w:rsidR="00542147" w14:paraId="48E70705" w14:textId="77777777" w:rsidTr="00921CC8">
        <w:tc>
          <w:tcPr>
            <w:tcW w:w="1842" w:type="dxa"/>
            <w:shd w:val="clear" w:color="auto" w:fill="D9D9D9" w:themeFill="background1" w:themeFillShade="D9"/>
          </w:tcPr>
          <w:p w14:paraId="00EF0CE5" w14:textId="77777777" w:rsidR="00542147" w:rsidRDefault="00542147" w:rsidP="00432090">
            <w:pPr>
              <w:pStyle w:val="DocumentText10pt"/>
              <w:rPr>
                <w:lang w:val="en-US" w:eastAsia="en-US"/>
              </w:rPr>
            </w:pPr>
            <w:r>
              <w:rPr>
                <w:b/>
                <w:bCs/>
                <w:sz w:val="16"/>
                <w:szCs w:val="16"/>
              </w:rPr>
              <w:t xml:space="preserve">Field Name </w:t>
            </w:r>
          </w:p>
        </w:tc>
        <w:tc>
          <w:tcPr>
            <w:tcW w:w="3545" w:type="dxa"/>
            <w:shd w:val="clear" w:color="auto" w:fill="D9D9D9" w:themeFill="background1" w:themeFillShade="D9"/>
          </w:tcPr>
          <w:p w14:paraId="6DCE6C21" w14:textId="77777777" w:rsidR="00542147" w:rsidRDefault="00542147" w:rsidP="00432090">
            <w:pPr>
              <w:pStyle w:val="DocumentText10pt"/>
              <w:rPr>
                <w:lang w:val="en-US" w:eastAsia="en-US"/>
              </w:rPr>
            </w:pPr>
            <w:r>
              <w:rPr>
                <w:b/>
                <w:bCs/>
                <w:sz w:val="16"/>
                <w:szCs w:val="16"/>
              </w:rPr>
              <w:t xml:space="preserve">Description </w:t>
            </w:r>
          </w:p>
        </w:tc>
        <w:tc>
          <w:tcPr>
            <w:tcW w:w="3685" w:type="dxa"/>
            <w:shd w:val="clear" w:color="auto" w:fill="D9D9D9" w:themeFill="background1" w:themeFillShade="D9"/>
          </w:tcPr>
          <w:p w14:paraId="23171E02" w14:textId="77777777" w:rsidR="00542147" w:rsidRDefault="00542147" w:rsidP="00432090">
            <w:pPr>
              <w:pStyle w:val="DocumentText10pt"/>
              <w:rPr>
                <w:lang w:val="en-US" w:eastAsia="en-US"/>
              </w:rPr>
            </w:pPr>
            <w:r>
              <w:rPr>
                <w:b/>
                <w:bCs/>
                <w:sz w:val="16"/>
                <w:szCs w:val="16"/>
              </w:rPr>
              <w:t xml:space="preserve">Data Type </w:t>
            </w:r>
          </w:p>
        </w:tc>
      </w:tr>
      <w:tr w:rsidR="00542147" w14:paraId="2325A6EC" w14:textId="77777777" w:rsidTr="00921CC8">
        <w:tc>
          <w:tcPr>
            <w:tcW w:w="1842" w:type="dxa"/>
          </w:tcPr>
          <w:p w14:paraId="620531EA" w14:textId="77777777" w:rsidR="00542147" w:rsidRDefault="00542147" w:rsidP="00432090">
            <w:pPr>
              <w:pStyle w:val="DocumentText10pt"/>
              <w:rPr>
                <w:lang w:val="en-US" w:eastAsia="en-US"/>
              </w:rPr>
            </w:pPr>
            <w:r>
              <w:rPr>
                <w:sz w:val="16"/>
                <w:szCs w:val="16"/>
              </w:rPr>
              <w:t xml:space="preserve">Status </w:t>
            </w:r>
          </w:p>
        </w:tc>
        <w:tc>
          <w:tcPr>
            <w:tcW w:w="3545" w:type="dxa"/>
          </w:tcPr>
          <w:p w14:paraId="7C58DBCF" w14:textId="77777777" w:rsidR="00542147" w:rsidRDefault="00542147" w:rsidP="00432090">
            <w:pPr>
              <w:pStyle w:val="DocumentText10pt"/>
              <w:rPr>
                <w:lang w:val="en-US" w:eastAsia="en-US"/>
              </w:rPr>
            </w:pPr>
            <w:r>
              <w:rPr>
                <w:sz w:val="16"/>
                <w:szCs w:val="16"/>
              </w:rPr>
              <w:t xml:space="preserve">The status of the SOAP message </w:t>
            </w:r>
          </w:p>
        </w:tc>
        <w:tc>
          <w:tcPr>
            <w:tcW w:w="3685" w:type="dxa"/>
          </w:tcPr>
          <w:p w14:paraId="77F5936D" w14:textId="77777777" w:rsidR="00542147" w:rsidRDefault="00542147" w:rsidP="00432090">
            <w:pPr>
              <w:pStyle w:val="DocumentText10pt"/>
              <w:rPr>
                <w:lang w:val="en-US" w:eastAsia="en-US"/>
              </w:rPr>
            </w:pPr>
            <w:r>
              <w:rPr>
                <w:sz w:val="16"/>
                <w:szCs w:val="16"/>
              </w:rPr>
              <w:t xml:space="preserve">Number </w:t>
            </w:r>
          </w:p>
        </w:tc>
      </w:tr>
      <w:tr w:rsidR="00542147" w14:paraId="2D165543" w14:textId="77777777" w:rsidTr="00921CC8">
        <w:tc>
          <w:tcPr>
            <w:tcW w:w="1842" w:type="dxa"/>
          </w:tcPr>
          <w:p w14:paraId="76817BFB" w14:textId="77777777" w:rsidR="00542147" w:rsidRDefault="00542147" w:rsidP="00432090">
            <w:pPr>
              <w:pStyle w:val="DocumentText10pt"/>
              <w:rPr>
                <w:lang w:val="en-US" w:eastAsia="en-US"/>
              </w:rPr>
            </w:pPr>
            <w:proofErr w:type="spellStart"/>
            <w:r>
              <w:rPr>
                <w:sz w:val="16"/>
                <w:szCs w:val="16"/>
              </w:rPr>
              <w:t>JobReference</w:t>
            </w:r>
            <w:proofErr w:type="spellEnd"/>
            <w:r>
              <w:rPr>
                <w:sz w:val="16"/>
                <w:szCs w:val="16"/>
              </w:rPr>
              <w:t xml:space="preserve"> </w:t>
            </w:r>
          </w:p>
        </w:tc>
        <w:tc>
          <w:tcPr>
            <w:tcW w:w="3545" w:type="dxa"/>
          </w:tcPr>
          <w:p w14:paraId="607E3AA0" w14:textId="77777777" w:rsidR="00542147" w:rsidRDefault="00542147" w:rsidP="00432090">
            <w:pPr>
              <w:pStyle w:val="DocumentText10pt"/>
              <w:rPr>
                <w:lang w:val="en-US" w:eastAsia="en-US"/>
              </w:rPr>
            </w:pPr>
            <w:r>
              <w:rPr>
                <w:sz w:val="16"/>
                <w:szCs w:val="16"/>
              </w:rPr>
              <w:t xml:space="preserve">The reference of job </w:t>
            </w:r>
          </w:p>
        </w:tc>
        <w:tc>
          <w:tcPr>
            <w:tcW w:w="3685" w:type="dxa"/>
          </w:tcPr>
          <w:p w14:paraId="659C026F" w14:textId="77777777" w:rsidR="00542147" w:rsidRDefault="00542147" w:rsidP="00432090">
            <w:pPr>
              <w:pStyle w:val="DocumentText10pt"/>
              <w:rPr>
                <w:lang w:val="en-US" w:eastAsia="en-US"/>
              </w:rPr>
            </w:pPr>
            <w:r>
              <w:rPr>
                <w:sz w:val="16"/>
                <w:szCs w:val="16"/>
              </w:rPr>
              <w:t xml:space="preserve">String(32) </w:t>
            </w:r>
          </w:p>
        </w:tc>
      </w:tr>
      <w:tr w:rsidR="00542147" w14:paraId="683E8F1E" w14:textId="77777777" w:rsidTr="00921CC8">
        <w:tc>
          <w:tcPr>
            <w:tcW w:w="1842" w:type="dxa"/>
          </w:tcPr>
          <w:p w14:paraId="4CD1A542" w14:textId="77777777" w:rsidR="00542147" w:rsidRDefault="00542147" w:rsidP="00432090">
            <w:pPr>
              <w:pStyle w:val="DocumentText10pt"/>
              <w:rPr>
                <w:lang w:val="en-US" w:eastAsia="en-US"/>
              </w:rPr>
            </w:pPr>
            <w:proofErr w:type="spellStart"/>
            <w:r>
              <w:rPr>
                <w:sz w:val="16"/>
                <w:szCs w:val="16"/>
              </w:rPr>
              <w:t>ErrorMsg</w:t>
            </w:r>
            <w:proofErr w:type="spellEnd"/>
            <w:r>
              <w:rPr>
                <w:sz w:val="16"/>
                <w:szCs w:val="16"/>
              </w:rPr>
              <w:t xml:space="preserve"> </w:t>
            </w:r>
          </w:p>
        </w:tc>
        <w:tc>
          <w:tcPr>
            <w:tcW w:w="3545" w:type="dxa"/>
          </w:tcPr>
          <w:p w14:paraId="21BDBE7A" w14:textId="77777777" w:rsidR="00542147" w:rsidRDefault="00542147" w:rsidP="00432090">
            <w:pPr>
              <w:pStyle w:val="DocumentText10pt"/>
              <w:rPr>
                <w:lang w:val="en-US" w:eastAsia="en-US"/>
              </w:rPr>
            </w:pPr>
            <w:r>
              <w:rPr>
                <w:sz w:val="16"/>
                <w:szCs w:val="16"/>
              </w:rPr>
              <w:t xml:space="preserve">If an error occurred this will contain any pertinent messages. </w:t>
            </w:r>
          </w:p>
        </w:tc>
        <w:tc>
          <w:tcPr>
            <w:tcW w:w="3685" w:type="dxa"/>
          </w:tcPr>
          <w:p w14:paraId="07411E93" w14:textId="77777777" w:rsidR="00542147" w:rsidRDefault="00542147" w:rsidP="00432090">
            <w:pPr>
              <w:pStyle w:val="DocumentText10pt"/>
              <w:rPr>
                <w:lang w:val="en-US" w:eastAsia="en-US"/>
              </w:rPr>
            </w:pPr>
            <w:r>
              <w:rPr>
                <w:sz w:val="16"/>
                <w:szCs w:val="16"/>
              </w:rPr>
              <w:t xml:space="preserve">String </w:t>
            </w:r>
          </w:p>
        </w:tc>
      </w:tr>
    </w:tbl>
    <w:p w14:paraId="61BBFCA3" w14:textId="77777777" w:rsidR="00542147" w:rsidRDefault="00542147" w:rsidP="00542147">
      <w:pPr>
        <w:pStyle w:val="Heading2"/>
      </w:pPr>
      <w:bookmarkStart w:id="669" w:name="_Toc529434304"/>
      <w:r>
        <w:t>Work Package Updated – Outbound Return Message</w:t>
      </w:r>
      <w:bookmarkEnd w:id="669"/>
    </w:p>
    <w:p w14:paraId="03D7D814" w14:textId="77777777" w:rsidR="00542147" w:rsidRDefault="00542147" w:rsidP="00542147">
      <w:pPr>
        <w:pStyle w:val="DocumentText10pt"/>
        <w:rPr>
          <w:lang w:val="en-US" w:eastAsia="en-US"/>
        </w:rPr>
      </w:pPr>
      <w:r w:rsidRPr="006B54BC">
        <w:rPr>
          <w:lang w:val="en-US" w:eastAsia="en-US"/>
        </w:rPr>
        <w:t xml:space="preserve">EDNAR must </w:t>
      </w:r>
      <w:r>
        <w:rPr>
          <w:lang w:val="en-US" w:eastAsia="en-US"/>
        </w:rPr>
        <w:t>generate</w:t>
      </w:r>
      <w:r w:rsidRPr="006B54BC">
        <w:rPr>
          <w:lang w:val="en-US" w:eastAsia="en-US"/>
        </w:rPr>
        <w:t xml:space="preserve"> the </w:t>
      </w:r>
      <w:r>
        <w:rPr>
          <w:lang w:val="en-US" w:eastAsia="en-US"/>
        </w:rPr>
        <w:t>Work Package Updated outbound</w:t>
      </w:r>
      <w:r w:rsidRPr="006B54BC">
        <w:rPr>
          <w:lang w:val="en-US" w:eastAsia="en-US"/>
        </w:rPr>
        <w:t xml:space="preserve"> return message </w:t>
      </w:r>
      <w:r>
        <w:rPr>
          <w:lang w:val="en-US" w:eastAsia="en-US"/>
        </w:rPr>
        <w:t xml:space="preserve">acknowledgement which needs to be processed by </w:t>
      </w:r>
      <w:proofErr w:type="spellStart"/>
      <w:r>
        <w:rPr>
          <w:lang w:val="en-US" w:eastAsia="en-US"/>
        </w:rPr>
        <w:t>PowerOn</w:t>
      </w:r>
      <w:proofErr w:type="spellEnd"/>
      <w:r>
        <w:rPr>
          <w:lang w:val="en-US" w:eastAsia="en-US"/>
        </w:rPr>
        <w:t xml:space="preserve"> Fusion</w:t>
      </w:r>
      <w:r w:rsidRPr="006B54BC">
        <w:rPr>
          <w:lang w:val="en-US" w:eastAsia="en-US"/>
        </w:rPr>
        <w:t>.</w:t>
      </w:r>
    </w:p>
    <w:p w14:paraId="4AFA4F8A" w14:textId="1C1ECA8E" w:rsidR="00542147" w:rsidRDefault="00542147" w:rsidP="00542147">
      <w:pPr>
        <w:pStyle w:val="DocumentText10pt"/>
        <w:rPr>
          <w:lang w:val="en-US" w:eastAsia="en-US"/>
        </w:rPr>
      </w:pPr>
      <w:r>
        <w:rPr>
          <w:lang w:val="en-US" w:eastAsia="en-US"/>
        </w:rPr>
        <w:t>The following table defines the message contents:</w:t>
      </w:r>
    </w:p>
    <w:tbl>
      <w:tblPr>
        <w:tblStyle w:val="TableGrid1"/>
        <w:tblW w:w="0" w:type="auto"/>
        <w:tblInd w:w="108" w:type="dxa"/>
        <w:tblLook w:val="04A0" w:firstRow="1" w:lastRow="0" w:firstColumn="1" w:lastColumn="0" w:noHBand="0" w:noVBand="1"/>
      </w:tblPr>
      <w:tblGrid>
        <w:gridCol w:w="1842"/>
        <w:gridCol w:w="3545"/>
        <w:gridCol w:w="3685"/>
      </w:tblGrid>
      <w:tr w:rsidR="00C54951" w14:paraId="5A517A5A" w14:textId="77777777" w:rsidTr="00921CC8">
        <w:tc>
          <w:tcPr>
            <w:tcW w:w="1842" w:type="dxa"/>
            <w:shd w:val="clear" w:color="auto" w:fill="D9D9D9" w:themeFill="background1" w:themeFillShade="D9"/>
          </w:tcPr>
          <w:p w14:paraId="0CAA2BB8" w14:textId="77777777" w:rsidR="00C54951" w:rsidRDefault="00C54951" w:rsidP="00532150">
            <w:pPr>
              <w:pStyle w:val="DocumentText10pt"/>
              <w:rPr>
                <w:lang w:val="en-US" w:eastAsia="en-US"/>
              </w:rPr>
            </w:pPr>
            <w:r>
              <w:rPr>
                <w:b/>
                <w:bCs/>
                <w:sz w:val="16"/>
                <w:szCs w:val="16"/>
              </w:rPr>
              <w:t xml:space="preserve">Field Name </w:t>
            </w:r>
          </w:p>
        </w:tc>
        <w:tc>
          <w:tcPr>
            <w:tcW w:w="3545" w:type="dxa"/>
            <w:shd w:val="clear" w:color="auto" w:fill="D9D9D9" w:themeFill="background1" w:themeFillShade="D9"/>
          </w:tcPr>
          <w:p w14:paraId="775BE95D" w14:textId="77777777" w:rsidR="00C54951" w:rsidRDefault="00C54951" w:rsidP="00532150">
            <w:pPr>
              <w:pStyle w:val="DocumentText10pt"/>
              <w:rPr>
                <w:lang w:val="en-US" w:eastAsia="en-US"/>
              </w:rPr>
            </w:pPr>
            <w:r>
              <w:rPr>
                <w:b/>
                <w:bCs/>
                <w:sz w:val="16"/>
                <w:szCs w:val="16"/>
              </w:rPr>
              <w:t xml:space="preserve">Description </w:t>
            </w:r>
          </w:p>
        </w:tc>
        <w:tc>
          <w:tcPr>
            <w:tcW w:w="3685" w:type="dxa"/>
            <w:shd w:val="clear" w:color="auto" w:fill="D9D9D9" w:themeFill="background1" w:themeFillShade="D9"/>
          </w:tcPr>
          <w:p w14:paraId="1C14857B" w14:textId="77777777" w:rsidR="00C54951" w:rsidRDefault="00C54951" w:rsidP="00532150">
            <w:pPr>
              <w:pStyle w:val="DocumentText10pt"/>
              <w:rPr>
                <w:lang w:val="en-US" w:eastAsia="en-US"/>
              </w:rPr>
            </w:pPr>
            <w:r>
              <w:rPr>
                <w:b/>
                <w:bCs/>
                <w:sz w:val="16"/>
                <w:szCs w:val="16"/>
              </w:rPr>
              <w:t xml:space="preserve">Data Type </w:t>
            </w:r>
          </w:p>
        </w:tc>
      </w:tr>
      <w:tr w:rsidR="00C54951" w14:paraId="7019ACAB" w14:textId="77777777" w:rsidTr="00921CC8">
        <w:tc>
          <w:tcPr>
            <w:tcW w:w="1842" w:type="dxa"/>
          </w:tcPr>
          <w:p w14:paraId="02CFB128" w14:textId="77777777" w:rsidR="00C54951" w:rsidRDefault="00C54951" w:rsidP="00532150">
            <w:pPr>
              <w:pStyle w:val="DocumentText10pt"/>
              <w:rPr>
                <w:lang w:val="en-US" w:eastAsia="en-US"/>
              </w:rPr>
            </w:pPr>
            <w:r>
              <w:rPr>
                <w:sz w:val="16"/>
                <w:szCs w:val="16"/>
              </w:rPr>
              <w:t xml:space="preserve">Status </w:t>
            </w:r>
          </w:p>
        </w:tc>
        <w:tc>
          <w:tcPr>
            <w:tcW w:w="3545" w:type="dxa"/>
          </w:tcPr>
          <w:p w14:paraId="74CBF291" w14:textId="77777777" w:rsidR="00C54951" w:rsidRDefault="00C54951" w:rsidP="00532150">
            <w:pPr>
              <w:pStyle w:val="DocumentText10pt"/>
              <w:rPr>
                <w:lang w:val="en-US" w:eastAsia="en-US"/>
              </w:rPr>
            </w:pPr>
            <w:r>
              <w:rPr>
                <w:sz w:val="16"/>
                <w:szCs w:val="16"/>
              </w:rPr>
              <w:t xml:space="preserve">The status of the request. The status is ‘0’ (zero) if the request was successful. </w:t>
            </w:r>
          </w:p>
        </w:tc>
        <w:tc>
          <w:tcPr>
            <w:tcW w:w="3685" w:type="dxa"/>
          </w:tcPr>
          <w:p w14:paraId="4F2596DE" w14:textId="77777777" w:rsidR="00C54951" w:rsidRDefault="00C54951" w:rsidP="00532150">
            <w:pPr>
              <w:pStyle w:val="DocumentText10pt"/>
              <w:rPr>
                <w:lang w:val="en-US" w:eastAsia="en-US"/>
              </w:rPr>
            </w:pPr>
            <w:r>
              <w:rPr>
                <w:sz w:val="16"/>
                <w:szCs w:val="16"/>
              </w:rPr>
              <w:t xml:space="preserve">Number </w:t>
            </w:r>
          </w:p>
        </w:tc>
      </w:tr>
    </w:tbl>
    <w:p w14:paraId="00250C8E" w14:textId="77777777" w:rsidR="00C54951" w:rsidRDefault="00C54951" w:rsidP="00542147">
      <w:pPr>
        <w:pStyle w:val="DocumentText10pt"/>
        <w:rPr>
          <w:lang w:val="en-US" w:eastAsia="en-US"/>
        </w:rPr>
        <w:sectPr w:rsidR="00C54951" w:rsidSect="009F251C">
          <w:pgSz w:w="11906" w:h="16838"/>
          <w:pgMar w:top="1440" w:right="930" w:bottom="1412" w:left="1440" w:header="709" w:footer="0" w:gutter="0"/>
          <w:cols w:space="708"/>
          <w:docGrid w:linePitch="360"/>
        </w:sectPr>
      </w:pPr>
    </w:p>
    <w:p w14:paraId="53BE5008" w14:textId="63BBA8EF" w:rsidR="00C54951" w:rsidRPr="00D608F0" w:rsidRDefault="00C54951" w:rsidP="00C54951">
      <w:pPr>
        <w:pStyle w:val="Heading1"/>
        <w:rPr>
          <w:lang w:val="en-US"/>
        </w:rPr>
      </w:pPr>
      <w:bookmarkStart w:id="670" w:name="_Toc529434305"/>
      <w:r>
        <w:rPr>
          <w:lang w:val="en-US"/>
        </w:rPr>
        <w:lastRenderedPageBreak/>
        <w:t>Appendix B – NAR Lifecycle</w:t>
      </w:r>
      <w:bookmarkEnd w:id="670"/>
    </w:p>
    <w:p w14:paraId="16DBBDB2" w14:textId="0C22DBA8" w:rsidR="00C54951" w:rsidRDefault="00C54951" w:rsidP="00542147">
      <w:pPr>
        <w:pStyle w:val="DocumentText10pt"/>
        <w:rPr>
          <w:lang w:val="en-US" w:eastAsia="en-US"/>
        </w:rPr>
      </w:pPr>
      <w:r>
        <w:rPr>
          <w:lang w:val="en-US" w:eastAsia="en-US"/>
        </w:rPr>
        <w:t xml:space="preserve">The following diagram depicts the NAR lifecycle. </w:t>
      </w:r>
    </w:p>
    <w:p w14:paraId="314CCE76" w14:textId="7498ADD2" w:rsidR="00C54951" w:rsidRDefault="00325783" w:rsidP="00542147">
      <w:pPr>
        <w:pStyle w:val="DocumentText10pt"/>
        <w:rPr>
          <w:lang w:val="en-US" w:eastAsia="en-US"/>
        </w:rPr>
      </w:pPr>
      <w:r>
        <w:object w:dxaOrig="24665" w:dyaOrig="8015" w14:anchorId="61798E0A">
          <v:shape id="_x0000_i1027" type="#_x0000_t75" style="width:706.7pt;height:331pt" o:ole="">
            <v:imagedata r:id="rId22" o:title=""/>
          </v:shape>
          <o:OLEObject Type="Embed" ProgID="Visio.Drawing.11" ShapeID="_x0000_i1027" DrawAspect="Content" ObjectID="_1606549252" r:id="rId23"/>
        </w:object>
      </w:r>
    </w:p>
    <w:p w14:paraId="60C075F8" w14:textId="77777777" w:rsidR="00C54951" w:rsidRDefault="00C54951" w:rsidP="00542147">
      <w:pPr>
        <w:pStyle w:val="DocumentText10pt"/>
        <w:rPr>
          <w:lang w:val="en-US" w:eastAsia="en-US"/>
        </w:rPr>
      </w:pPr>
    </w:p>
    <w:p w14:paraId="527A8FA6" w14:textId="77777777" w:rsidR="00C54951" w:rsidRDefault="00C54951" w:rsidP="00542147">
      <w:pPr>
        <w:pStyle w:val="DocumentText10pt"/>
        <w:rPr>
          <w:lang w:val="en-US" w:eastAsia="en-US"/>
        </w:rPr>
      </w:pPr>
    </w:p>
    <w:p w14:paraId="42E5A401" w14:textId="77777777" w:rsidR="00C54951" w:rsidRDefault="00C54951" w:rsidP="00542147">
      <w:pPr>
        <w:pStyle w:val="DocumentText10pt"/>
        <w:rPr>
          <w:lang w:val="en-US" w:eastAsia="en-US"/>
        </w:rPr>
      </w:pPr>
    </w:p>
    <w:p w14:paraId="7ED185E3" w14:textId="77777777" w:rsidR="00C54951" w:rsidRDefault="00C54951" w:rsidP="00542147">
      <w:pPr>
        <w:pStyle w:val="DocumentText10pt"/>
        <w:rPr>
          <w:lang w:val="en-US" w:eastAsia="en-US"/>
        </w:rPr>
        <w:sectPr w:rsidR="00C54951" w:rsidSect="00C54951">
          <w:pgSz w:w="16838" w:h="11906" w:orient="landscape"/>
          <w:pgMar w:top="1440" w:right="1440" w:bottom="930" w:left="1412" w:header="709" w:footer="0" w:gutter="0"/>
          <w:cols w:space="708"/>
          <w:docGrid w:linePitch="360"/>
        </w:sectPr>
      </w:pPr>
    </w:p>
    <w:p w14:paraId="2407A310" w14:textId="77777777" w:rsidR="00350207" w:rsidRDefault="00350207" w:rsidP="00350207">
      <w:pPr>
        <w:pStyle w:val="Heading1"/>
        <w:rPr>
          <w:lang w:val="en-US"/>
        </w:rPr>
      </w:pPr>
      <w:bookmarkStart w:id="671" w:name="_Toc529434306"/>
      <w:r>
        <w:rPr>
          <w:lang w:val="en-US"/>
        </w:rPr>
        <w:lastRenderedPageBreak/>
        <w:t>Terms or Reference</w:t>
      </w:r>
      <w:bookmarkEnd w:id="671"/>
    </w:p>
    <w:p w14:paraId="2407A311" w14:textId="77777777" w:rsidR="00350207" w:rsidRDefault="00350207" w:rsidP="00350207">
      <w:pPr>
        <w:pStyle w:val="HiddenText"/>
        <w:rPr>
          <w:lang w:val="en-US" w:eastAsia="en-US"/>
        </w:rPr>
      </w:pPr>
      <w:r>
        <w:rPr>
          <w:lang w:val="en-US" w:eastAsia="en-US"/>
        </w:rPr>
        <w:t>Delete this section if not required.</w:t>
      </w:r>
    </w:p>
    <w:p w14:paraId="2407A312" w14:textId="77777777" w:rsidR="00350207" w:rsidRDefault="00350207" w:rsidP="00350207">
      <w:pPr>
        <w:pStyle w:val="DocumentText10pt"/>
        <w:rPr>
          <w:lang w:val="en-US" w:eastAsia="en-US"/>
        </w:rPr>
      </w:pPr>
      <w:r>
        <w:rPr>
          <w:lang w:val="en-US" w:eastAsia="en-US"/>
        </w:rPr>
        <w:t>The table below outlines definitions, acronyms and abbreviations used in this document as well as associated documentation.</w:t>
      </w:r>
    </w:p>
    <w:tbl>
      <w:tblPr>
        <w:tblStyle w:val="TableGrid"/>
        <w:tblW w:w="0" w:type="auto"/>
        <w:tblLook w:val="01E0" w:firstRow="1" w:lastRow="1" w:firstColumn="1" w:lastColumn="1" w:noHBand="0" w:noVBand="0"/>
      </w:tblPr>
      <w:tblGrid>
        <w:gridCol w:w="2988"/>
        <w:gridCol w:w="6764"/>
      </w:tblGrid>
      <w:tr w:rsidR="00350207" w14:paraId="2407A315" w14:textId="77777777" w:rsidTr="00AF6B87">
        <w:tc>
          <w:tcPr>
            <w:tcW w:w="2988" w:type="dxa"/>
          </w:tcPr>
          <w:p w14:paraId="2407A313" w14:textId="77777777" w:rsidR="00350207" w:rsidRDefault="00AF6B87" w:rsidP="00AF6B87">
            <w:pPr>
              <w:pStyle w:val="TableColumnText"/>
              <w:rPr>
                <w:lang w:val="en-US" w:eastAsia="en-US"/>
              </w:rPr>
            </w:pPr>
            <w:r>
              <w:rPr>
                <w:lang w:val="en-US" w:eastAsia="en-US"/>
              </w:rPr>
              <w:t>Reference</w:t>
            </w:r>
          </w:p>
        </w:tc>
        <w:tc>
          <w:tcPr>
            <w:tcW w:w="6764" w:type="dxa"/>
          </w:tcPr>
          <w:p w14:paraId="2407A314" w14:textId="77777777" w:rsidR="00350207" w:rsidRDefault="00AF6B87" w:rsidP="00AF6B87">
            <w:pPr>
              <w:pStyle w:val="TableColumnText"/>
              <w:rPr>
                <w:lang w:val="en-US" w:eastAsia="en-US"/>
              </w:rPr>
            </w:pPr>
            <w:r>
              <w:rPr>
                <w:lang w:val="en-US" w:eastAsia="en-US"/>
              </w:rPr>
              <w:t>Description</w:t>
            </w:r>
          </w:p>
        </w:tc>
      </w:tr>
      <w:tr w:rsidR="00350207" w14:paraId="2407A318" w14:textId="77777777" w:rsidTr="00AF6B87">
        <w:tc>
          <w:tcPr>
            <w:tcW w:w="2988" w:type="dxa"/>
          </w:tcPr>
          <w:p w14:paraId="2407A316" w14:textId="4229749D" w:rsidR="00350207" w:rsidRDefault="00E96A13" w:rsidP="00AF6B87">
            <w:pPr>
              <w:pStyle w:val="TableText"/>
              <w:rPr>
                <w:lang w:val="en-US" w:eastAsia="en-US"/>
              </w:rPr>
            </w:pPr>
            <w:r>
              <w:rPr>
                <w:lang w:val="en-US" w:eastAsia="en-US"/>
              </w:rPr>
              <w:t>SOAP</w:t>
            </w:r>
          </w:p>
        </w:tc>
        <w:tc>
          <w:tcPr>
            <w:tcW w:w="6764" w:type="dxa"/>
          </w:tcPr>
          <w:p w14:paraId="2407A317" w14:textId="3D0F00F8" w:rsidR="00350207" w:rsidRDefault="00E96A13" w:rsidP="008054DE">
            <w:pPr>
              <w:pStyle w:val="TableText"/>
              <w:rPr>
                <w:lang w:val="en-US" w:eastAsia="en-US"/>
              </w:rPr>
            </w:pPr>
            <w:r>
              <w:rPr>
                <w:rFonts w:cs="LMEGHM+Verdana"/>
                <w:color w:val="000000"/>
                <w:szCs w:val="20"/>
              </w:rPr>
              <w:t xml:space="preserve">Simple Object Access Protocol </w:t>
            </w:r>
          </w:p>
        </w:tc>
      </w:tr>
      <w:tr w:rsidR="00AF6B87" w14:paraId="2407A31B" w14:textId="77777777" w:rsidTr="00AF6B87">
        <w:tc>
          <w:tcPr>
            <w:tcW w:w="2988" w:type="dxa"/>
          </w:tcPr>
          <w:p w14:paraId="2407A319" w14:textId="4A97CFE2" w:rsidR="00AF6B87" w:rsidRDefault="008054DE" w:rsidP="00AF6B87">
            <w:pPr>
              <w:pStyle w:val="TableText"/>
              <w:rPr>
                <w:lang w:val="en-US" w:eastAsia="en-US"/>
              </w:rPr>
            </w:pPr>
            <w:r>
              <w:rPr>
                <w:lang w:val="en-US" w:eastAsia="en-US"/>
              </w:rPr>
              <w:t>WPM</w:t>
            </w:r>
          </w:p>
        </w:tc>
        <w:tc>
          <w:tcPr>
            <w:tcW w:w="6764" w:type="dxa"/>
          </w:tcPr>
          <w:p w14:paraId="2407A31A" w14:textId="6DAB8CF3" w:rsidR="00AF6B87" w:rsidRDefault="008054DE" w:rsidP="00AF6B87">
            <w:pPr>
              <w:pStyle w:val="TableText"/>
              <w:rPr>
                <w:lang w:val="en-US" w:eastAsia="en-US"/>
              </w:rPr>
            </w:pPr>
            <w:r>
              <w:rPr>
                <w:lang w:val="en-US" w:eastAsia="en-US"/>
              </w:rPr>
              <w:t>Work Package Manager</w:t>
            </w:r>
          </w:p>
        </w:tc>
      </w:tr>
      <w:tr w:rsidR="00AF6B87" w14:paraId="2407A31E" w14:textId="77777777" w:rsidTr="00AF6B87">
        <w:tc>
          <w:tcPr>
            <w:tcW w:w="2988" w:type="dxa"/>
          </w:tcPr>
          <w:p w14:paraId="2407A31C" w14:textId="05606B17" w:rsidR="00AF6B87" w:rsidRDefault="008054DE" w:rsidP="00AF6B87">
            <w:pPr>
              <w:pStyle w:val="TableText"/>
              <w:rPr>
                <w:lang w:val="en-US" w:eastAsia="en-US"/>
              </w:rPr>
            </w:pPr>
            <w:r>
              <w:rPr>
                <w:lang w:val="en-US" w:eastAsia="en-US"/>
              </w:rPr>
              <w:t>EDNAR</w:t>
            </w:r>
          </w:p>
        </w:tc>
        <w:tc>
          <w:tcPr>
            <w:tcW w:w="6764" w:type="dxa"/>
          </w:tcPr>
          <w:p w14:paraId="2407A31D" w14:textId="12C24AFA" w:rsidR="00AF6B87" w:rsidRDefault="008054DE" w:rsidP="00AF6B87">
            <w:pPr>
              <w:pStyle w:val="TableText"/>
              <w:rPr>
                <w:lang w:val="en-US" w:eastAsia="en-US"/>
              </w:rPr>
            </w:pPr>
            <w:r>
              <w:rPr>
                <w:lang w:val="en-US" w:eastAsia="en-US"/>
              </w:rPr>
              <w:t>Electrical Distribution Network Access Register</w:t>
            </w:r>
          </w:p>
        </w:tc>
      </w:tr>
    </w:tbl>
    <w:p w14:paraId="2407A325" w14:textId="77777777" w:rsidR="00350207" w:rsidRPr="00350207" w:rsidRDefault="00350207" w:rsidP="00350207">
      <w:pPr>
        <w:pStyle w:val="DocumentText10pt"/>
        <w:rPr>
          <w:lang w:val="en-US" w:eastAsia="en-US"/>
        </w:rPr>
      </w:pPr>
    </w:p>
    <w:p w14:paraId="2407A326" w14:textId="77777777" w:rsidR="00125DB2" w:rsidRDefault="00125DB2" w:rsidP="00125DB2">
      <w:pPr>
        <w:pStyle w:val="Heading1"/>
        <w:rPr>
          <w:lang w:val="en-US"/>
        </w:rPr>
      </w:pPr>
      <w:bookmarkStart w:id="672" w:name="_Toc529434307"/>
      <w:r>
        <w:rPr>
          <w:lang w:val="en-US"/>
        </w:rPr>
        <w:lastRenderedPageBreak/>
        <w:t>Revision</w:t>
      </w:r>
      <w:bookmarkEnd w:id="672"/>
    </w:p>
    <w:p w14:paraId="2407A327" w14:textId="77777777" w:rsidR="00125DB2" w:rsidRDefault="00125DB2" w:rsidP="00125DB2">
      <w:pPr>
        <w:pStyle w:val="DocumentText10pt"/>
        <w:rPr>
          <w:lang w:val="en-US" w:eastAsia="en-US"/>
        </w:rPr>
      </w:pPr>
    </w:p>
    <w:p w14:paraId="2407A328" w14:textId="77777777" w:rsidR="00125DB2" w:rsidRDefault="00125DB2" w:rsidP="00125DB2">
      <w:pPr>
        <w:pStyle w:val="TableSectionHeader"/>
        <w:rPr>
          <w:lang w:val="en-US" w:eastAsia="en-US"/>
        </w:rPr>
      </w:pPr>
      <w:r>
        <w:rPr>
          <w:lang w:val="en-US" w:eastAsia="en-US"/>
        </w:rPr>
        <w:t>Version Control</w:t>
      </w:r>
    </w:p>
    <w:tbl>
      <w:tblPr>
        <w:tblStyle w:val="TableGrid"/>
        <w:tblW w:w="9648" w:type="dxa"/>
        <w:tblLook w:val="01E0" w:firstRow="1" w:lastRow="1" w:firstColumn="1" w:lastColumn="1" w:noHBand="0" w:noVBand="0"/>
      </w:tblPr>
      <w:tblGrid>
        <w:gridCol w:w="1548"/>
        <w:gridCol w:w="1620"/>
        <w:gridCol w:w="2340"/>
        <w:gridCol w:w="4140"/>
      </w:tblGrid>
      <w:tr w:rsidR="00125DB2" w14:paraId="2407A32D" w14:textId="77777777" w:rsidTr="00125DB2">
        <w:tc>
          <w:tcPr>
            <w:tcW w:w="1548" w:type="dxa"/>
          </w:tcPr>
          <w:p w14:paraId="2407A329" w14:textId="77777777" w:rsidR="00125DB2" w:rsidRDefault="00125DB2" w:rsidP="00125DB2">
            <w:pPr>
              <w:pStyle w:val="TableColumnText"/>
              <w:rPr>
                <w:lang w:val="en-US" w:eastAsia="en-US"/>
              </w:rPr>
            </w:pPr>
            <w:r>
              <w:rPr>
                <w:lang w:val="en-US" w:eastAsia="en-US"/>
              </w:rPr>
              <w:t>Version</w:t>
            </w:r>
          </w:p>
        </w:tc>
        <w:tc>
          <w:tcPr>
            <w:tcW w:w="1620" w:type="dxa"/>
          </w:tcPr>
          <w:p w14:paraId="2407A32A" w14:textId="77777777" w:rsidR="00125DB2" w:rsidRDefault="00125DB2" w:rsidP="00125DB2">
            <w:pPr>
              <w:pStyle w:val="TableColumnText"/>
              <w:rPr>
                <w:lang w:val="en-US" w:eastAsia="en-US"/>
              </w:rPr>
            </w:pPr>
            <w:r>
              <w:rPr>
                <w:lang w:val="en-US" w:eastAsia="en-US"/>
              </w:rPr>
              <w:t>Date</w:t>
            </w:r>
          </w:p>
        </w:tc>
        <w:tc>
          <w:tcPr>
            <w:tcW w:w="2340" w:type="dxa"/>
          </w:tcPr>
          <w:p w14:paraId="2407A32B" w14:textId="77777777" w:rsidR="00125DB2" w:rsidRDefault="00125DB2" w:rsidP="00125DB2">
            <w:pPr>
              <w:pStyle w:val="TableColumnText"/>
              <w:rPr>
                <w:lang w:val="en-US" w:eastAsia="en-US"/>
              </w:rPr>
            </w:pPr>
            <w:r>
              <w:rPr>
                <w:lang w:val="en-US" w:eastAsia="en-US"/>
              </w:rPr>
              <w:t>Updated by</w:t>
            </w:r>
          </w:p>
        </w:tc>
        <w:tc>
          <w:tcPr>
            <w:tcW w:w="4140" w:type="dxa"/>
          </w:tcPr>
          <w:p w14:paraId="2407A32C" w14:textId="77777777" w:rsidR="00125DB2" w:rsidRDefault="00125DB2" w:rsidP="00125DB2">
            <w:pPr>
              <w:pStyle w:val="TableColumnText"/>
              <w:rPr>
                <w:lang w:val="en-US" w:eastAsia="en-US"/>
              </w:rPr>
            </w:pPr>
            <w:r>
              <w:rPr>
                <w:lang w:val="en-US" w:eastAsia="en-US"/>
              </w:rPr>
              <w:t>Comments</w:t>
            </w:r>
          </w:p>
        </w:tc>
      </w:tr>
      <w:tr w:rsidR="00125DB2" w14:paraId="2407A332" w14:textId="77777777" w:rsidTr="00125DB2">
        <w:tc>
          <w:tcPr>
            <w:tcW w:w="1548" w:type="dxa"/>
          </w:tcPr>
          <w:p w14:paraId="2407A32E" w14:textId="77777777" w:rsidR="00125DB2" w:rsidRDefault="00125DB2" w:rsidP="00125DB2">
            <w:pPr>
              <w:pStyle w:val="TableText"/>
              <w:rPr>
                <w:lang w:val="en-US" w:eastAsia="en-US"/>
              </w:rPr>
            </w:pPr>
            <w:r>
              <w:rPr>
                <w:lang w:val="en-US" w:eastAsia="en-US"/>
              </w:rPr>
              <w:t>0.1</w:t>
            </w:r>
          </w:p>
        </w:tc>
        <w:tc>
          <w:tcPr>
            <w:tcW w:w="1620" w:type="dxa"/>
          </w:tcPr>
          <w:p w14:paraId="2407A32F" w14:textId="1AF4FE10" w:rsidR="00125DB2" w:rsidRDefault="00C04E81" w:rsidP="00125DB2">
            <w:pPr>
              <w:pStyle w:val="TableText"/>
              <w:rPr>
                <w:lang w:val="en-US" w:eastAsia="en-US"/>
              </w:rPr>
            </w:pPr>
            <w:r>
              <w:rPr>
                <w:lang w:val="en-US" w:eastAsia="en-US"/>
              </w:rPr>
              <w:t>20</w:t>
            </w:r>
            <w:r w:rsidRPr="00C04E81">
              <w:rPr>
                <w:vertAlign w:val="superscript"/>
                <w:lang w:val="en-US" w:eastAsia="en-US"/>
              </w:rPr>
              <w:t>th</w:t>
            </w:r>
            <w:r>
              <w:rPr>
                <w:lang w:val="en-US" w:eastAsia="en-US"/>
              </w:rPr>
              <w:t xml:space="preserve"> Oct 2018</w:t>
            </w:r>
          </w:p>
        </w:tc>
        <w:tc>
          <w:tcPr>
            <w:tcW w:w="2340" w:type="dxa"/>
          </w:tcPr>
          <w:p w14:paraId="2407A330" w14:textId="1B757D80" w:rsidR="00125DB2" w:rsidRDefault="00C04E81" w:rsidP="00125DB2">
            <w:pPr>
              <w:pStyle w:val="TableText"/>
              <w:rPr>
                <w:lang w:val="en-US" w:eastAsia="en-US"/>
              </w:rPr>
            </w:pPr>
            <w:r>
              <w:rPr>
                <w:lang w:val="en-US" w:eastAsia="en-US"/>
              </w:rPr>
              <w:t>Liz Ryan</w:t>
            </w:r>
          </w:p>
        </w:tc>
        <w:tc>
          <w:tcPr>
            <w:tcW w:w="4140" w:type="dxa"/>
          </w:tcPr>
          <w:p w14:paraId="2407A331" w14:textId="456F540C" w:rsidR="00125DB2" w:rsidRDefault="00C04E81" w:rsidP="00125DB2">
            <w:pPr>
              <w:pStyle w:val="TableText"/>
              <w:rPr>
                <w:lang w:val="en-US" w:eastAsia="en-US"/>
              </w:rPr>
            </w:pPr>
            <w:r>
              <w:rPr>
                <w:lang w:val="en-US" w:eastAsia="en-US"/>
              </w:rPr>
              <w:t>Initial version</w:t>
            </w:r>
          </w:p>
        </w:tc>
      </w:tr>
      <w:tr w:rsidR="00125DB2" w14:paraId="2407A337" w14:textId="77777777" w:rsidTr="00125DB2">
        <w:tc>
          <w:tcPr>
            <w:tcW w:w="1548" w:type="dxa"/>
          </w:tcPr>
          <w:p w14:paraId="2407A333" w14:textId="43C37BB0" w:rsidR="00125DB2" w:rsidRDefault="00C04E81" w:rsidP="00125DB2">
            <w:pPr>
              <w:pStyle w:val="TableText"/>
              <w:rPr>
                <w:lang w:val="en-US" w:eastAsia="en-US"/>
              </w:rPr>
            </w:pPr>
            <w:r>
              <w:rPr>
                <w:lang w:val="en-US" w:eastAsia="en-US"/>
              </w:rPr>
              <w:t>0.2</w:t>
            </w:r>
          </w:p>
        </w:tc>
        <w:tc>
          <w:tcPr>
            <w:tcW w:w="1620" w:type="dxa"/>
          </w:tcPr>
          <w:p w14:paraId="2407A334" w14:textId="1408C48A" w:rsidR="00125DB2" w:rsidRDefault="00C04E81" w:rsidP="00125DB2">
            <w:pPr>
              <w:pStyle w:val="TableText"/>
              <w:rPr>
                <w:lang w:val="en-US" w:eastAsia="en-US"/>
              </w:rPr>
            </w:pPr>
            <w:r>
              <w:rPr>
                <w:lang w:val="en-US" w:eastAsia="en-US"/>
              </w:rPr>
              <w:t>23</w:t>
            </w:r>
            <w:r w:rsidRPr="00C04E81">
              <w:rPr>
                <w:vertAlign w:val="superscript"/>
                <w:lang w:val="en-US" w:eastAsia="en-US"/>
              </w:rPr>
              <w:t>rd</w:t>
            </w:r>
            <w:r>
              <w:rPr>
                <w:lang w:val="en-US" w:eastAsia="en-US"/>
              </w:rPr>
              <w:t xml:space="preserve"> Oct 2018</w:t>
            </w:r>
          </w:p>
        </w:tc>
        <w:tc>
          <w:tcPr>
            <w:tcW w:w="2340" w:type="dxa"/>
          </w:tcPr>
          <w:p w14:paraId="2407A335" w14:textId="2F68A4E5" w:rsidR="00125DB2" w:rsidRDefault="00C04E81" w:rsidP="00125DB2">
            <w:pPr>
              <w:pStyle w:val="TableText"/>
              <w:rPr>
                <w:lang w:val="en-US" w:eastAsia="en-US"/>
              </w:rPr>
            </w:pPr>
            <w:r>
              <w:rPr>
                <w:lang w:val="en-US" w:eastAsia="en-US"/>
              </w:rPr>
              <w:t>Liz Ryan</w:t>
            </w:r>
          </w:p>
        </w:tc>
        <w:tc>
          <w:tcPr>
            <w:tcW w:w="4140" w:type="dxa"/>
          </w:tcPr>
          <w:p w14:paraId="7517F98E" w14:textId="77777777" w:rsidR="00125DB2" w:rsidRDefault="00C04E81" w:rsidP="00125DB2">
            <w:pPr>
              <w:pStyle w:val="TableText"/>
              <w:rPr>
                <w:lang w:val="en-US" w:eastAsia="en-US"/>
              </w:rPr>
            </w:pPr>
            <w:r>
              <w:rPr>
                <w:lang w:val="en-US" w:eastAsia="en-US"/>
              </w:rPr>
              <w:t>Re-structured document after initial feedback from Vibol and Suv</w:t>
            </w:r>
            <w:r w:rsidR="00CD687F">
              <w:rPr>
                <w:lang w:val="en-US" w:eastAsia="en-US"/>
              </w:rPr>
              <w:t>.</w:t>
            </w:r>
          </w:p>
          <w:p w14:paraId="2407A336" w14:textId="286ED94D" w:rsidR="00CD687F" w:rsidRDefault="00CD687F" w:rsidP="00371807">
            <w:pPr>
              <w:pStyle w:val="TableText"/>
              <w:rPr>
                <w:lang w:val="en-US" w:eastAsia="en-US"/>
              </w:rPr>
            </w:pPr>
            <w:r>
              <w:rPr>
                <w:lang w:val="en-US" w:eastAsia="en-US"/>
              </w:rPr>
              <w:t xml:space="preserve">Minor updates after </w:t>
            </w:r>
            <w:r w:rsidR="00371807">
              <w:rPr>
                <w:lang w:val="en-US" w:eastAsia="en-US"/>
              </w:rPr>
              <w:t>questions answered</w:t>
            </w:r>
            <w:r>
              <w:rPr>
                <w:lang w:val="en-US" w:eastAsia="en-US"/>
              </w:rPr>
              <w:t xml:space="preserve"> </w:t>
            </w:r>
            <w:r w:rsidR="00371807">
              <w:rPr>
                <w:lang w:val="en-US" w:eastAsia="en-US"/>
              </w:rPr>
              <w:t>by</w:t>
            </w:r>
            <w:r>
              <w:rPr>
                <w:lang w:val="en-US" w:eastAsia="en-US"/>
              </w:rPr>
              <w:t xml:space="preserve"> Scott.</w:t>
            </w:r>
          </w:p>
        </w:tc>
      </w:tr>
      <w:tr w:rsidR="006F3DB2" w14:paraId="4C656CDF" w14:textId="77777777" w:rsidTr="00125DB2">
        <w:tc>
          <w:tcPr>
            <w:tcW w:w="1548" w:type="dxa"/>
          </w:tcPr>
          <w:p w14:paraId="14ABC911" w14:textId="6A0E7F93" w:rsidR="006F3DB2" w:rsidRDefault="006F3DB2" w:rsidP="00125DB2">
            <w:pPr>
              <w:pStyle w:val="TableText"/>
              <w:rPr>
                <w:lang w:val="en-US" w:eastAsia="en-US"/>
              </w:rPr>
            </w:pPr>
            <w:r>
              <w:rPr>
                <w:lang w:val="en-US" w:eastAsia="en-US"/>
              </w:rPr>
              <w:t>0.3</w:t>
            </w:r>
          </w:p>
        </w:tc>
        <w:tc>
          <w:tcPr>
            <w:tcW w:w="1620" w:type="dxa"/>
          </w:tcPr>
          <w:p w14:paraId="1D4D3F7C" w14:textId="6251A1E5" w:rsidR="006F3DB2" w:rsidRDefault="006F3DB2" w:rsidP="00125DB2">
            <w:pPr>
              <w:pStyle w:val="TableText"/>
              <w:rPr>
                <w:lang w:val="en-US" w:eastAsia="en-US"/>
              </w:rPr>
            </w:pPr>
            <w:r>
              <w:rPr>
                <w:lang w:val="en-US" w:eastAsia="en-US"/>
              </w:rPr>
              <w:t>26</w:t>
            </w:r>
            <w:r w:rsidRPr="00921CC8">
              <w:rPr>
                <w:vertAlign w:val="superscript"/>
                <w:lang w:val="en-US" w:eastAsia="en-US"/>
              </w:rPr>
              <w:t>th</w:t>
            </w:r>
            <w:r>
              <w:rPr>
                <w:lang w:val="en-US" w:eastAsia="en-US"/>
              </w:rPr>
              <w:t xml:space="preserve"> October </w:t>
            </w:r>
          </w:p>
        </w:tc>
        <w:tc>
          <w:tcPr>
            <w:tcW w:w="2340" w:type="dxa"/>
          </w:tcPr>
          <w:p w14:paraId="37893544" w14:textId="52CAE591" w:rsidR="006F3DB2" w:rsidRDefault="006F3DB2">
            <w:pPr>
              <w:pStyle w:val="TableText"/>
              <w:rPr>
                <w:lang w:val="en-US" w:eastAsia="en-US"/>
              </w:rPr>
            </w:pPr>
            <w:r>
              <w:rPr>
                <w:lang w:val="en-US" w:eastAsia="en-US"/>
              </w:rPr>
              <w:t>Liz Ryan</w:t>
            </w:r>
          </w:p>
        </w:tc>
        <w:tc>
          <w:tcPr>
            <w:tcW w:w="4140" w:type="dxa"/>
          </w:tcPr>
          <w:p w14:paraId="25CD348B" w14:textId="7F7D0FFE" w:rsidR="006F3DB2" w:rsidRDefault="00CC1120" w:rsidP="00125DB2">
            <w:pPr>
              <w:pStyle w:val="TableText"/>
              <w:rPr>
                <w:lang w:val="en-US" w:eastAsia="en-US"/>
              </w:rPr>
            </w:pPr>
            <w:r>
              <w:rPr>
                <w:lang w:val="en-US" w:eastAsia="en-US"/>
              </w:rPr>
              <w:t>Minor updates from Suv, Scott and Steve R</w:t>
            </w:r>
          </w:p>
        </w:tc>
      </w:tr>
      <w:tr w:rsidR="002E72CB" w14:paraId="692F5C49" w14:textId="77777777" w:rsidTr="00125DB2">
        <w:tc>
          <w:tcPr>
            <w:tcW w:w="1548" w:type="dxa"/>
          </w:tcPr>
          <w:p w14:paraId="27FE5D96" w14:textId="58F44EB6" w:rsidR="002E72CB" w:rsidRDefault="002E72CB" w:rsidP="00125DB2">
            <w:pPr>
              <w:pStyle w:val="TableText"/>
              <w:rPr>
                <w:lang w:val="en-US" w:eastAsia="en-US"/>
              </w:rPr>
            </w:pPr>
            <w:r>
              <w:rPr>
                <w:lang w:val="en-US" w:eastAsia="en-US"/>
              </w:rPr>
              <w:t>1.0</w:t>
            </w:r>
          </w:p>
        </w:tc>
        <w:tc>
          <w:tcPr>
            <w:tcW w:w="1620" w:type="dxa"/>
          </w:tcPr>
          <w:p w14:paraId="64590DD2" w14:textId="53BD9593" w:rsidR="002E72CB" w:rsidRDefault="002E72CB" w:rsidP="00125DB2">
            <w:pPr>
              <w:pStyle w:val="TableText"/>
              <w:rPr>
                <w:lang w:val="en-US" w:eastAsia="en-US"/>
              </w:rPr>
            </w:pPr>
            <w:r>
              <w:rPr>
                <w:lang w:val="en-US" w:eastAsia="en-US"/>
              </w:rPr>
              <w:t>29</w:t>
            </w:r>
            <w:r w:rsidRPr="00921CC8">
              <w:rPr>
                <w:vertAlign w:val="superscript"/>
                <w:lang w:val="en-US" w:eastAsia="en-US"/>
              </w:rPr>
              <w:t>th</w:t>
            </w:r>
            <w:r>
              <w:rPr>
                <w:lang w:val="en-US" w:eastAsia="en-US"/>
              </w:rPr>
              <w:t xml:space="preserve"> October</w:t>
            </w:r>
          </w:p>
        </w:tc>
        <w:tc>
          <w:tcPr>
            <w:tcW w:w="2340" w:type="dxa"/>
          </w:tcPr>
          <w:p w14:paraId="47741252" w14:textId="47B8C8C5" w:rsidR="002E72CB" w:rsidRDefault="002E72CB">
            <w:pPr>
              <w:pStyle w:val="TableText"/>
              <w:rPr>
                <w:lang w:val="en-US" w:eastAsia="en-US"/>
              </w:rPr>
            </w:pPr>
            <w:r>
              <w:rPr>
                <w:lang w:val="en-US" w:eastAsia="en-US"/>
              </w:rPr>
              <w:t>Liz Ryan</w:t>
            </w:r>
          </w:p>
        </w:tc>
        <w:tc>
          <w:tcPr>
            <w:tcW w:w="4140" w:type="dxa"/>
          </w:tcPr>
          <w:p w14:paraId="4AEFB63F" w14:textId="16FB096E" w:rsidR="002E72CB" w:rsidRDefault="002E72CB" w:rsidP="00125DB2">
            <w:pPr>
              <w:pStyle w:val="TableText"/>
              <w:rPr>
                <w:lang w:val="en-US" w:eastAsia="en-US"/>
              </w:rPr>
            </w:pPr>
            <w:r>
              <w:rPr>
                <w:lang w:val="en-US" w:eastAsia="en-US"/>
              </w:rPr>
              <w:t>Updated to final after all feedback to date has been incorporated.</w:t>
            </w:r>
          </w:p>
        </w:tc>
      </w:tr>
      <w:tr w:rsidR="001E170E" w14:paraId="1BBF5DEB" w14:textId="77777777" w:rsidTr="00125DB2">
        <w:trPr>
          <w:ins w:id="673" w:author="Elizabeth Ryan" w:date="2018-11-01T11:39:00Z"/>
        </w:trPr>
        <w:tc>
          <w:tcPr>
            <w:tcW w:w="1548" w:type="dxa"/>
          </w:tcPr>
          <w:p w14:paraId="03E03520" w14:textId="1782B619" w:rsidR="001E170E" w:rsidRDefault="001E170E" w:rsidP="00125DB2">
            <w:pPr>
              <w:pStyle w:val="TableText"/>
              <w:rPr>
                <w:ins w:id="674" w:author="Elizabeth Ryan" w:date="2018-11-01T11:39:00Z"/>
                <w:lang w:val="en-US" w:eastAsia="en-US"/>
              </w:rPr>
            </w:pPr>
            <w:ins w:id="675" w:author="Elizabeth Ryan" w:date="2018-11-01T11:39:00Z">
              <w:r>
                <w:rPr>
                  <w:lang w:val="en-US" w:eastAsia="en-US"/>
                </w:rPr>
                <w:t>1.1</w:t>
              </w:r>
            </w:ins>
          </w:p>
        </w:tc>
        <w:tc>
          <w:tcPr>
            <w:tcW w:w="1620" w:type="dxa"/>
          </w:tcPr>
          <w:p w14:paraId="4B62BADB" w14:textId="22625FFA" w:rsidR="001E170E" w:rsidRDefault="001E170E" w:rsidP="00125DB2">
            <w:pPr>
              <w:pStyle w:val="TableText"/>
              <w:rPr>
                <w:ins w:id="676" w:author="Elizabeth Ryan" w:date="2018-11-01T11:39:00Z"/>
                <w:lang w:val="en-US" w:eastAsia="en-US"/>
              </w:rPr>
            </w:pPr>
            <w:ins w:id="677" w:author="Elizabeth Ryan" w:date="2018-11-01T11:39:00Z">
              <w:r>
                <w:rPr>
                  <w:lang w:val="en-US" w:eastAsia="en-US"/>
                </w:rPr>
                <w:t>1</w:t>
              </w:r>
              <w:r w:rsidRPr="001E170E">
                <w:rPr>
                  <w:vertAlign w:val="superscript"/>
                  <w:lang w:val="en-US" w:eastAsia="en-US"/>
                  <w:rPrChange w:id="678" w:author="Elizabeth Ryan" w:date="2018-11-01T11:39:00Z">
                    <w:rPr>
                      <w:lang w:val="en-US" w:eastAsia="en-US"/>
                    </w:rPr>
                  </w:rPrChange>
                </w:rPr>
                <w:t>st</w:t>
              </w:r>
              <w:r>
                <w:rPr>
                  <w:lang w:val="en-US" w:eastAsia="en-US"/>
                </w:rPr>
                <w:t xml:space="preserve"> November</w:t>
              </w:r>
            </w:ins>
          </w:p>
        </w:tc>
        <w:tc>
          <w:tcPr>
            <w:tcW w:w="2340" w:type="dxa"/>
          </w:tcPr>
          <w:p w14:paraId="25A7402C" w14:textId="3308ACEC" w:rsidR="001E170E" w:rsidRDefault="001E170E">
            <w:pPr>
              <w:pStyle w:val="TableText"/>
              <w:rPr>
                <w:ins w:id="679" w:author="Elizabeth Ryan" w:date="2018-11-01T11:39:00Z"/>
                <w:lang w:val="en-US" w:eastAsia="en-US"/>
              </w:rPr>
            </w:pPr>
            <w:ins w:id="680" w:author="Elizabeth Ryan" w:date="2018-11-01T11:39:00Z">
              <w:r>
                <w:rPr>
                  <w:lang w:val="en-US" w:eastAsia="en-US"/>
                </w:rPr>
                <w:t>Liz Ryan</w:t>
              </w:r>
            </w:ins>
          </w:p>
        </w:tc>
        <w:tc>
          <w:tcPr>
            <w:tcW w:w="4140" w:type="dxa"/>
          </w:tcPr>
          <w:p w14:paraId="5A584106" w14:textId="77777777" w:rsidR="00843DA4" w:rsidRDefault="00843DA4">
            <w:pPr>
              <w:pStyle w:val="TableText"/>
              <w:numPr>
                <w:ilvl w:val="0"/>
                <w:numId w:val="50"/>
              </w:numPr>
              <w:rPr>
                <w:ins w:id="681" w:author="Elizabeth Ryan" w:date="2018-11-05T16:35:00Z"/>
                <w:lang w:val="en-US" w:eastAsia="en-US"/>
              </w:rPr>
              <w:pPrChange w:id="682" w:author="Elizabeth Ryan" w:date="2018-11-05T16:35:00Z">
                <w:pPr>
                  <w:pStyle w:val="TableText"/>
                </w:pPr>
              </w:pPrChange>
            </w:pPr>
            <w:ins w:id="683" w:author="Elizabeth Ryan" w:date="2018-11-05T16:35:00Z">
              <w:r>
                <w:rPr>
                  <w:lang w:val="en-US" w:eastAsia="en-US"/>
                </w:rPr>
                <w:t xml:space="preserve">Updates from </w:t>
              </w:r>
            </w:ins>
            <w:ins w:id="684" w:author="Elizabeth Ryan" w:date="2018-11-01T11:41:00Z">
              <w:r w:rsidR="001E170E">
                <w:rPr>
                  <w:lang w:val="en-US" w:eastAsia="en-US"/>
                </w:rPr>
                <w:t>Glenn’s feedback</w:t>
              </w:r>
            </w:ins>
          </w:p>
          <w:p w14:paraId="5FA40258" w14:textId="77777777" w:rsidR="001E170E" w:rsidRDefault="00843DA4">
            <w:pPr>
              <w:pStyle w:val="TableText"/>
              <w:numPr>
                <w:ilvl w:val="0"/>
                <w:numId w:val="50"/>
              </w:numPr>
              <w:rPr>
                <w:ins w:id="685" w:author="Elizabeth Ryan" w:date="2018-11-05T16:35:00Z"/>
                <w:lang w:val="en-US" w:eastAsia="en-US"/>
              </w:rPr>
              <w:pPrChange w:id="686" w:author="Elizabeth Ryan" w:date="2018-11-05T16:35:00Z">
                <w:pPr>
                  <w:pStyle w:val="TableText"/>
                </w:pPr>
              </w:pPrChange>
            </w:pPr>
            <w:ins w:id="687" w:author="Elizabeth Ryan" w:date="2018-11-05T16:35:00Z">
              <w:r>
                <w:rPr>
                  <w:lang w:val="en-US" w:eastAsia="en-US"/>
                </w:rPr>
                <w:t>A</w:t>
              </w:r>
            </w:ins>
            <w:ins w:id="688" w:author="Elizabeth Ryan" w:date="2018-11-02T10:10:00Z">
              <w:r w:rsidR="008D6329">
                <w:rPr>
                  <w:lang w:val="en-US" w:eastAsia="en-US"/>
                </w:rPr>
                <w:t xml:space="preserve">dded Planner Feedback field to </w:t>
              </w:r>
            </w:ins>
            <w:ins w:id="689" w:author="Elizabeth Ryan" w:date="2018-11-02T10:11:00Z">
              <w:r w:rsidR="008D6329">
                <w:rPr>
                  <w:lang w:val="en-US" w:eastAsia="en-US"/>
                </w:rPr>
                <w:t>outbound DMS to EDNAR interface (section 2.1.6, EDNAR FBR</w:t>
              </w:r>
            </w:ins>
            <w:ins w:id="690" w:author="Elizabeth Ryan" w:date="2018-11-02T10:12:00Z">
              <w:r w:rsidR="008D6329">
                <w:rPr>
                  <w:lang w:val="en-US" w:eastAsia="en-US"/>
                </w:rPr>
                <w:t>26)</w:t>
              </w:r>
            </w:ins>
          </w:p>
          <w:p w14:paraId="2FE640E7" w14:textId="77777777" w:rsidR="00843DA4" w:rsidRDefault="00843DA4">
            <w:pPr>
              <w:pStyle w:val="TableText"/>
              <w:numPr>
                <w:ilvl w:val="0"/>
                <w:numId w:val="50"/>
              </w:numPr>
              <w:rPr>
                <w:ins w:id="691" w:author="Elizabeth Ryan" w:date="2018-11-05T16:36:00Z"/>
                <w:lang w:val="en-US" w:eastAsia="en-US"/>
              </w:rPr>
              <w:pPrChange w:id="692" w:author="Elizabeth Ryan" w:date="2018-11-05T16:35:00Z">
                <w:pPr>
                  <w:pStyle w:val="TableText"/>
                </w:pPr>
              </w:pPrChange>
            </w:pPr>
            <w:ins w:id="693" w:author="Elizabeth Ryan" w:date="2018-11-05T16:35:00Z">
              <w:r>
                <w:rPr>
                  <w:lang w:val="en-US" w:eastAsia="en-US"/>
                </w:rPr>
                <w:t>Added applicable Release per requirement</w:t>
              </w:r>
            </w:ins>
          </w:p>
          <w:p w14:paraId="2F54A21B" w14:textId="49A9778B" w:rsidR="00843DA4" w:rsidRDefault="00F204F8">
            <w:pPr>
              <w:pStyle w:val="TableText"/>
              <w:numPr>
                <w:ilvl w:val="0"/>
                <w:numId w:val="50"/>
              </w:numPr>
              <w:rPr>
                <w:ins w:id="694" w:author="Elizabeth Ryan" w:date="2018-11-05T16:35:00Z"/>
                <w:lang w:val="en-US" w:eastAsia="en-US"/>
              </w:rPr>
              <w:pPrChange w:id="695" w:author="Elizabeth Ryan" w:date="2018-11-05T16:35:00Z">
                <w:pPr>
                  <w:pStyle w:val="TableText"/>
                </w:pPr>
              </w:pPrChange>
            </w:pPr>
            <w:ins w:id="696" w:author="Elizabeth Ryan" w:date="2018-11-08T09:54:00Z">
              <w:r>
                <w:rPr>
                  <w:lang w:val="en-US" w:eastAsia="en-US"/>
                </w:rPr>
                <w:t xml:space="preserve">Added section 1.2.1 to </w:t>
              </w:r>
              <w:proofErr w:type="spellStart"/>
              <w:r>
                <w:rPr>
                  <w:lang w:val="en-US" w:eastAsia="en-US"/>
                </w:rPr>
                <w:t>summarise</w:t>
              </w:r>
              <w:proofErr w:type="spellEnd"/>
              <w:r>
                <w:rPr>
                  <w:lang w:val="en-US" w:eastAsia="en-US"/>
                </w:rPr>
                <w:t xml:space="preserve"> integration points by Release</w:t>
              </w:r>
            </w:ins>
          </w:p>
          <w:p w14:paraId="1C559EF2" w14:textId="31FAC11D" w:rsidR="00843DA4" w:rsidRDefault="00843DA4">
            <w:pPr>
              <w:pStyle w:val="TableText"/>
              <w:ind w:left="720"/>
              <w:rPr>
                <w:ins w:id="697" w:author="Elizabeth Ryan" w:date="2018-11-01T11:39:00Z"/>
                <w:lang w:val="en-US" w:eastAsia="en-US"/>
              </w:rPr>
              <w:pPrChange w:id="698" w:author="Elizabeth Ryan" w:date="2018-11-05T16:36:00Z">
                <w:pPr>
                  <w:pStyle w:val="TableText"/>
                </w:pPr>
              </w:pPrChange>
            </w:pPr>
          </w:p>
        </w:tc>
      </w:tr>
    </w:tbl>
    <w:p w14:paraId="2407A338" w14:textId="33CDB1DA" w:rsidR="00125DB2" w:rsidRPr="00125DB2" w:rsidRDefault="00125DB2" w:rsidP="00125DB2">
      <w:pPr>
        <w:pStyle w:val="DocumentText10pt"/>
        <w:rPr>
          <w:lang w:val="en-US" w:eastAsia="en-US"/>
        </w:rPr>
      </w:pPr>
    </w:p>
    <w:sectPr w:rsidR="00125DB2" w:rsidRPr="00125DB2" w:rsidSect="009F251C">
      <w:pgSz w:w="11906" w:h="16838"/>
      <w:pgMar w:top="1440" w:right="930" w:bottom="1412" w:left="144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7A33B" w14:textId="77777777" w:rsidR="003758CE" w:rsidRDefault="003758CE">
      <w:r>
        <w:separator/>
      </w:r>
    </w:p>
  </w:endnote>
  <w:endnote w:type="continuationSeparator" w:id="0">
    <w:p w14:paraId="2407A33C" w14:textId="77777777" w:rsidR="003758CE" w:rsidRDefault="0037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 Inspira">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EGHM+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bottom w:val="none" w:sz="0" w:space="0" w:color="auto"/>
        <w:insideH w:val="none" w:sz="0" w:space="0" w:color="auto"/>
      </w:tblBorders>
      <w:tblLook w:val="01E0" w:firstRow="1" w:lastRow="1" w:firstColumn="1" w:lastColumn="1" w:noHBand="0" w:noVBand="0"/>
    </w:tblPr>
    <w:tblGrid>
      <w:gridCol w:w="4876"/>
      <w:gridCol w:w="4876"/>
    </w:tblGrid>
    <w:tr w:rsidR="003758CE" w:rsidRPr="002065C8" w14:paraId="2407A33F" w14:textId="77777777" w:rsidTr="002065C8">
      <w:tc>
        <w:tcPr>
          <w:tcW w:w="4876" w:type="dxa"/>
        </w:tcPr>
        <w:p w14:paraId="2407A33D" w14:textId="20514402" w:rsidR="003758CE" w:rsidRPr="002065C8" w:rsidRDefault="003758CE" w:rsidP="002065C8">
          <w:pPr>
            <w:pStyle w:val="DocumentText10pt"/>
            <w:rPr>
              <w:sz w:val="16"/>
              <w:szCs w:val="16"/>
            </w:rPr>
          </w:pPr>
          <w:r w:rsidRPr="00AF6B87">
            <w:rPr>
              <w:sz w:val="16"/>
              <w:szCs w:val="16"/>
            </w:rPr>
            <w:fldChar w:fldCharType="begin"/>
          </w:r>
          <w:r w:rsidRPr="00AF6B87">
            <w:rPr>
              <w:sz w:val="16"/>
              <w:szCs w:val="16"/>
            </w:rPr>
            <w:instrText xml:space="preserve"> FILENAME </w:instrText>
          </w:r>
          <w:r w:rsidRPr="00AF6B87">
            <w:rPr>
              <w:sz w:val="16"/>
              <w:szCs w:val="16"/>
            </w:rPr>
            <w:fldChar w:fldCharType="separate"/>
          </w:r>
          <w:ins w:id="5" w:author="Elizabeth Ryan" w:date="2018-11-05T11:47:00Z">
            <w:r>
              <w:rPr>
                <w:noProof/>
                <w:sz w:val="16"/>
                <w:szCs w:val="16"/>
              </w:rPr>
              <w:t>EDNAR DMS Integration Specification Final V1.1.docx</w:t>
            </w:r>
          </w:ins>
          <w:del w:id="6" w:author="Elizabeth Ryan" w:date="2018-11-02T10:12:00Z">
            <w:r w:rsidDel="005E37C1">
              <w:rPr>
                <w:noProof/>
                <w:sz w:val="16"/>
                <w:szCs w:val="16"/>
              </w:rPr>
              <w:delText>EDNAR DMS Integration Specification v0.3.docx</w:delText>
            </w:r>
          </w:del>
          <w:r w:rsidRPr="00AF6B87">
            <w:rPr>
              <w:sz w:val="16"/>
              <w:szCs w:val="16"/>
            </w:rPr>
            <w:fldChar w:fldCharType="end"/>
          </w:r>
        </w:p>
      </w:tc>
      <w:tc>
        <w:tcPr>
          <w:tcW w:w="4876" w:type="dxa"/>
        </w:tcPr>
        <w:p w14:paraId="2407A33E" w14:textId="77777777" w:rsidR="003758CE" w:rsidRPr="002065C8" w:rsidRDefault="003758CE" w:rsidP="002065C8">
          <w:pPr>
            <w:pStyle w:val="DocumentText10pt"/>
            <w:jc w:val="right"/>
            <w:rPr>
              <w:sz w:val="16"/>
              <w:szCs w:val="16"/>
            </w:rPr>
          </w:pPr>
          <w:r w:rsidRPr="002065C8">
            <w:rPr>
              <w:sz w:val="16"/>
              <w:szCs w:val="16"/>
            </w:rPr>
            <w:t xml:space="preserve">Page </w:t>
          </w:r>
          <w:r w:rsidRPr="002065C8">
            <w:rPr>
              <w:sz w:val="16"/>
              <w:szCs w:val="16"/>
            </w:rPr>
            <w:fldChar w:fldCharType="begin"/>
          </w:r>
          <w:r w:rsidRPr="002065C8">
            <w:rPr>
              <w:sz w:val="16"/>
              <w:szCs w:val="16"/>
            </w:rPr>
            <w:instrText xml:space="preserve"> PAGE </w:instrText>
          </w:r>
          <w:r w:rsidRPr="002065C8">
            <w:rPr>
              <w:sz w:val="16"/>
              <w:szCs w:val="16"/>
            </w:rPr>
            <w:fldChar w:fldCharType="separate"/>
          </w:r>
          <w:r w:rsidR="004945C3">
            <w:rPr>
              <w:noProof/>
              <w:sz w:val="16"/>
              <w:szCs w:val="16"/>
            </w:rPr>
            <w:t>4</w:t>
          </w:r>
          <w:r w:rsidRPr="002065C8">
            <w:rPr>
              <w:sz w:val="16"/>
              <w:szCs w:val="16"/>
            </w:rPr>
            <w:fldChar w:fldCharType="end"/>
          </w:r>
          <w:r w:rsidRPr="002065C8">
            <w:rPr>
              <w:sz w:val="16"/>
              <w:szCs w:val="16"/>
            </w:rPr>
            <w:t xml:space="preserve"> of </w:t>
          </w:r>
          <w:r w:rsidRPr="002065C8">
            <w:rPr>
              <w:sz w:val="16"/>
              <w:szCs w:val="16"/>
            </w:rPr>
            <w:fldChar w:fldCharType="begin"/>
          </w:r>
          <w:r w:rsidRPr="002065C8">
            <w:rPr>
              <w:sz w:val="16"/>
              <w:szCs w:val="16"/>
            </w:rPr>
            <w:instrText xml:space="preserve"> NUMPAGES </w:instrText>
          </w:r>
          <w:r w:rsidRPr="002065C8">
            <w:rPr>
              <w:sz w:val="16"/>
              <w:szCs w:val="16"/>
            </w:rPr>
            <w:fldChar w:fldCharType="separate"/>
          </w:r>
          <w:r w:rsidR="004945C3">
            <w:rPr>
              <w:noProof/>
              <w:sz w:val="16"/>
              <w:szCs w:val="16"/>
            </w:rPr>
            <w:t>21</w:t>
          </w:r>
          <w:r w:rsidRPr="002065C8">
            <w:rPr>
              <w:sz w:val="16"/>
              <w:szCs w:val="16"/>
            </w:rPr>
            <w:fldChar w:fldCharType="end"/>
          </w:r>
        </w:p>
      </w:tc>
    </w:tr>
  </w:tbl>
  <w:p w14:paraId="2407A340" w14:textId="77777777" w:rsidR="003758CE" w:rsidRDefault="00375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7A339" w14:textId="77777777" w:rsidR="003758CE" w:rsidRDefault="003758CE">
      <w:r>
        <w:separator/>
      </w:r>
    </w:p>
  </w:footnote>
  <w:footnote w:type="continuationSeparator" w:id="0">
    <w:p w14:paraId="2407A33A" w14:textId="77777777" w:rsidR="003758CE" w:rsidRDefault="003758CE">
      <w:r>
        <w:continuationSeparator/>
      </w:r>
    </w:p>
  </w:footnote>
  <w:footnote w:id="1">
    <w:p w14:paraId="77283E66" w14:textId="7D08D53A" w:rsidR="00CE5433" w:rsidRDefault="00CE5433">
      <w:pPr>
        <w:pStyle w:val="FootnoteText"/>
      </w:pPr>
      <w:ins w:id="319" w:author="Elizabeth Ryan" w:date="2018-11-08T09:59:00Z">
        <w:r>
          <w:rPr>
            <w:rStyle w:val="FootnoteReference"/>
          </w:rPr>
          <w:footnoteRef/>
        </w:r>
        <w:r>
          <w:t xml:space="preserve"> </w:t>
        </w:r>
        <w:r w:rsidRPr="00CE5433">
          <w:rPr>
            <w:rFonts w:ascii="Century Gothic" w:hAnsi="Century Gothic"/>
            <w:bCs/>
            <w:sz w:val="16"/>
            <w:szCs w:val="16"/>
            <w:rPrChange w:id="320" w:author="Elizabeth Ryan" w:date="2018-11-08T09:59:00Z">
              <w:rPr/>
            </w:rPrChange>
          </w:rPr>
          <w:t>Release 1 scheduled for February 2019, Release 2 scheduled for October 2019</w:t>
        </w:r>
      </w:ins>
    </w:p>
  </w:footnote>
  <w:footnote w:id="2">
    <w:p w14:paraId="31653789" w14:textId="68AAB7CC" w:rsidR="003758CE" w:rsidRPr="00A74C5F" w:rsidRDefault="003758CE" w:rsidP="00921CC8">
      <w:pPr>
        <w:pStyle w:val="DocumentText10pt"/>
        <w:rPr>
          <w:sz w:val="16"/>
          <w:szCs w:val="16"/>
        </w:rPr>
      </w:pPr>
      <w:r>
        <w:rPr>
          <w:rStyle w:val="FootnoteReference"/>
        </w:rPr>
        <w:footnoteRef/>
      </w:r>
      <w:r>
        <w:t xml:space="preserve"> </w:t>
      </w:r>
      <w:r w:rsidRPr="00A74C5F">
        <w:rPr>
          <w:sz w:val="16"/>
          <w:szCs w:val="16"/>
        </w:rPr>
        <w:t xml:space="preserve">Currently the NAR Id from SRR is populated to the </w:t>
      </w:r>
      <w:r w:rsidRPr="00A74C5F">
        <w:rPr>
          <w:sz w:val="16"/>
          <w:szCs w:val="16"/>
          <w:lang w:val="en-US" w:eastAsia="en-US"/>
        </w:rPr>
        <w:t>“NAR (Ref Number from SRR)” field which is not searchable. The “SRR Number” field is searchable and should be used in the EDNAR interface.</w:t>
      </w:r>
    </w:p>
  </w:footnote>
  <w:footnote w:id="3">
    <w:p w14:paraId="1C44D647" w14:textId="465CDDEE" w:rsidR="003758CE" w:rsidRDefault="003758CE">
      <w:pPr>
        <w:pStyle w:val="FootnoteText"/>
      </w:pPr>
      <w:r>
        <w:rPr>
          <w:rStyle w:val="FootnoteReference"/>
        </w:rPr>
        <w:footnoteRef/>
      </w:r>
      <w:r>
        <w:t xml:space="preserve"> </w:t>
      </w:r>
      <w:r w:rsidRPr="00921CC8">
        <w:rPr>
          <w:rFonts w:ascii="Century Gothic" w:hAnsi="Century Gothic"/>
          <w:sz w:val="16"/>
          <w:szCs w:val="16"/>
          <w:lang w:val="en-US" w:eastAsia="en-US"/>
        </w:rPr>
        <w:t>Currently the Created By field is populated by “Default System User”</w:t>
      </w:r>
    </w:p>
  </w:footnote>
  <w:footnote w:id="4">
    <w:p w14:paraId="208AB1E0" w14:textId="480CCD72" w:rsidR="003758CE" w:rsidRDefault="003758CE">
      <w:pPr>
        <w:pStyle w:val="FootnoteText"/>
      </w:pPr>
      <w:r w:rsidRPr="00A74C5F">
        <w:rPr>
          <w:rStyle w:val="FootnoteReference"/>
          <w:sz w:val="16"/>
          <w:szCs w:val="16"/>
        </w:rPr>
        <w:footnoteRef/>
      </w:r>
      <w:r w:rsidRPr="00A74C5F">
        <w:rPr>
          <w:sz w:val="16"/>
          <w:szCs w:val="16"/>
        </w:rPr>
        <w:t xml:space="preserve"> </w:t>
      </w:r>
      <w:r w:rsidRPr="00A74C5F">
        <w:rPr>
          <w:rFonts w:ascii="Century Gothic" w:hAnsi="Century Gothic"/>
          <w:sz w:val="16"/>
          <w:szCs w:val="16"/>
        </w:rPr>
        <w:t>The “Prepared By” field is now replaced by the “Submitted By” field which is populated to SRR/EDNAR from DMS.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7A341" w14:textId="77777777" w:rsidR="003758CE" w:rsidRDefault="003758CE">
    <w:pPr>
      <w:pStyle w:val="Header"/>
    </w:pPr>
    <w:r>
      <w:rPr>
        <w:noProof/>
      </w:rPr>
      <w:drawing>
        <wp:anchor distT="0" distB="0" distL="114300" distR="114300" simplePos="0" relativeHeight="251657216" behindDoc="0" locked="0" layoutInCell="1" allowOverlap="1" wp14:anchorId="2407A343" wp14:editId="2407A344">
          <wp:simplePos x="0" y="0"/>
          <wp:positionH relativeFrom="column">
            <wp:posOffset>3771900</wp:posOffset>
          </wp:positionH>
          <wp:positionV relativeFrom="paragraph">
            <wp:posOffset>-11430</wp:posOffset>
          </wp:positionV>
          <wp:extent cx="2286000" cy="686435"/>
          <wp:effectExtent l="0" t="0" r="0" b="0"/>
          <wp:wrapNone/>
          <wp:docPr id="2" name="Picture 2" descr="CHED LOGO PANTONE4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D LOGO PANTONE485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864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7A342" w14:textId="77777777" w:rsidR="003758CE" w:rsidRDefault="003758CE">
    <w:pPr>
      <w:pStyle w:val="Header"/>
    </w:pPr>
    <w:r>
      <w:rPr>
        <w:noProof/>
      </w:rPr>
      <w:drawing>
        <wp:anchor distT="0" distB="0" distL="114300" distR="114300" simplePos="0" relativeHeight="251658240" behindDoc="0" locked="0" layoutInCell="1" allowOverlap="1" wp14:anchorId="2407A345" wp14:editId="2407A346">
          <wp:simplePos x="0" y="0"/>
          <wp:positionH relativeFrom="column">
            <wp:posOffset>4800600</wp:posOffset>
          </wp:positionH>
          <wp:positionV relativeFrom="paragraph">
            <wp:posOffset>6985</wp:posOffset>
          </wp:positionV>
          <wp:extent cx="1295400" cy="389255"/>
          <wp:effectExtent l="0" t="0" r="0" b="0"/>
          <wp:wrapNone/>
          <wp:docPr id="4" name="Picture 4" descr="CHED LOGO PANTONE4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D LOGO PANTONE485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89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77AE926"/>
    <w:lvl w:ilvl="0">
      <w:start w:val="1"/>
      <w:numFmt w:val="decimal"/>
      <w:pStyle w:val="ListNumber"/>
      <w:lvlText w:val="%1."/>
      <w:lvlJc w:val="left"/>
      <w:pPr>
        <w:tabs>
          <w:tab w:val="num" w:pos="720"/>
        </w:tabs>
        <w:ind w:left="720" w:hanging="360"/>
      </w:pPr>
      <w:rPr>
        <w:rFonts w:hint="default"/>
        <w:b w:val="0"/>
        <w:i w:val="0"/>
      </w:rPr>
    </w:lvl>
  </w:abstractNum>
  <w:abstractNum w:abstractNumId="1">
    <w:nsid w:val="FFFFFF89"/>
    <w:multiLevelType w:val="singleLevel"/>
    <w:tmpl w:val="E56601A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E64FE7"/>
    <w:multiLevelType w:val="multilevel"/>
    <w:tmpl w:val="A9D839B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356"/>
        </w:tabs>
        <w:ind w:left="356" w:hanging="356"/>
      </w:pPr>
      <w:rPr>
        <w:rFonts w:hint="default"/>
      </w:rPr>
    </w:lvl>
    <w:lvl w:ilvl="2">
      <w:start w:val="1"/>
      <w:numFmt w:val="decimal"/>
      <w:pStyle w:val="Heading3"/>
      <w:lvlText w:val="%1.%2.%3."/>
      <w:lvlJc w:val="left"/>
      <w:pPr>
        <w:tabs>
          <w:tab w:val="num" w:pos="499"/>
        </w:tabs>
        <w:ind w:left="499" w:hanging="357"/>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3">
    <w:nsid w:val="08251666"/>
    <w:multiLevelType w:val="hybridMultilevel"/>
    <w:tmpl w:val="7480C10E"/>
    <w:lvl w:ilvl="0" w:tplc="CDB29F8E">
      <w:numFmt w:val="bullet"/>
      <w:lvlText w:val="•"/>
      <w:lvlJc w:val="left"/>
      <w:pPr>
        <w:ind w:left="1080" w:hanging="720"/>
      </w:pPr>
      <w:rPr>
        <w:rFonts w:ascii="Century Gothic" w:eastAsia="Times New Roman" w:hAnsi="Century Gothic"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A6169A"/>
    <w:multiLevelType w:val="hybridMultilevel"/>
    <w:tmpl w:val="8CAE8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641E22"/>
    <w:multiLevelType w:val="hybridMultilevel"/>
    <w:tmpl w:val="5F78F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33062F"/>
    <w:multiLevelType w:val="hybridMultilevel"/>
    <w:tmpl w:val="F5208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6F964A7"/>
    <w:multiLevelType w:val="hybridMultilevel"/>
    <w:tmpl w:val="4028B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8F73315"/>
    <w:multiLevelType w:val="hybridMultilevel"/>
    <w:tmpl w:val="0CB2623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nsid w:val="2E470C09"/>
    <w:multiLevelType w:val="hybridMultilevel"/>
    <w:tmpl w:val="BA7CD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283F15"/>
    <w:multiLevelType w:val="hybridMultilevel"/>
    <w:tmpl w:val="44E8F0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A657F08"/>
    <w:multiLevelType w:val="multilevel"/>
    <w:tmpl w:val="4B3838A2"/>
    <w:lvl w:ilvl="0">
      <w:start w:val="1"/>
      <w:numFmt w:val="decimal"/>
      <w:lvlText w:val="%1."/>
      <w:lvlJc w:val="left"/>
      <w:pPr>
        <w:tabs>
          <w:tab w:val="num" w:pos="431"/>
        </w:tabs>
        <w:ind w:left="0" w:firstLine="0"/>
      </w:pPr>
      <w:rPr>
        <w:rFonts w:hint="default"/>
      </w:rPr>
    </w:lvl>
    <w:lvl w:ilvl="1">
      <w:start w:val="1"/>
      <w:numFmt w:val="decimal"/>
      <w:lvlText w:val="%1.%2."/>
      <w:lvlJc w:val="left"/>
      <w:pPr>
        <w:tabs>
          <w:tab w:val="num" w:pos="356"/>
        </w:tabs>
        <w:ind w:left="356" w:hanging="432"/>
      </w:pPr>
      <w:rPr>
        <w:rFonts w:hint="default"/>
      </w:rPr>
    </w:lvl>
    <w:lvl w:ilvl="2">
      <w:start w:val="1"/>
      <w:numFmt w:val="decimal"/>
      <w:lvlText w:val="%1.%2.%3."/>
      <w:lvlJc w:val="left"/>
      <w:pPr>
        <w:tabs>
          <w:tab w:val="num" w:pos="1004"/>
        </w:tabs>
        <w:ind w:left="788" w:hanging="504"/>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12">
    <w:nsid w:val="3F931DF7"/>
    <w:multiLevelType w:val="multilevel"/>
    <w:tmpl w:val="BFD270EA"/>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356"/>
        </w:tabs>
        <w:ind w:left="356" w:hanging="356"/>
      </w:pPr>
      <w:rPr>
        <w:rFonts w:hint="default"/>
      </w:rPr>
    </w:lvl>
    <w:lvl w:ilvl="2">
      <w:start w:val="1"/>
      <w:numFmt w:val="decimal"/>
      <w:lvlText w:val="%1.%2.%3."/>
      <w:lvlJc w:val="left"/>
      <w:pPr>
        <w:tabs>
          <w:tab w:val="num" w:pos="1004"/>
        </w:tabs>
        <w:ind w:left="788" w:hanging="788"/>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13">
    <w:nsid w:val="434E4763"/>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7DC005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E914451"/>
    <w:multiLevelType w:val="hybridMultilevel"/>
    <w:tmpl w:val="371699D6"/>
    <w:lvl w:ilvl="0" w:tplc="FFFFFFFF">
      <w:start w:val="1"/>
      <w:numFmt w:val="bullet"/>
      <w:lvlText w:val=""/>
      <w:lvlJc w:val="left"/>
      <w:pPr>
        <w:tabs>
          <w:tab w:val="num" w:pos="851"/>
        </w:tabs>
        <w:ind w:left="851" w:hanging="284"/>
      </w:pPr>
      <w:rPr>
        <w:rFonts w:ascii="Symbol" w:hAnsi="Symbol" w:hint="default"/>
      </w:rPr>
    </w:lvl>
    <w:lvl w:ilvl="1" w:tplc="FFFFFFFF">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6">
    <w:nsid w:val="55DA4BD2"/>
    <w:multiLevelType w:val="hybridMultilevel"/>
    <w:tmpl w:val="1782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A58274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CD52354"/>
    <w:multiLevelType w:val="hybridMultilevel"/>
    <w:tmpl w:val="F9443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7A0607"/>
    <w:multiLevelType w:val="hybridMultilevel"/>
    <w:tmpl w:val="4DC60072"/>
    <w:lvl w:ilvl="0" w:tplc="F720395E">
      <w:start w:val="1"/>
      <w:numFmt w:val="bullet"/>
      <w:lvlText w:val=""/>
      <w:lvlJc w:val="left"/>
      <w:pPr>
        <w:tabs>
          <w:tab w:val="num" w:pos="360"/>
        </w:tabs>
        <w:ind w:left="360" w:hanging="360"/>
      </w:pPr>
      <w:rPr>
        <w:rFonts w:ascii="Symbol" w:hAnsi="Symbol" w:hint="default"/>
        <w:b w:val="0"/>
        <w:i w:val="0"/>
        <w:color w:val="auto"/>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1692528"/>
    <w:multiLevelType w:val="hybridMultilevel"/>
    <w:tmpl w:val="4A10C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8774A7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BCE56D1"/>
    <w:multiLevelType w:val="hybridMultilevel"/>
    <w:tmpl w:val="B3DA5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CF47D1E"/>
    <w:multiLevelType w:val="hybridMultilevel"/>
    <w:tmpl w:val="5808A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E0B368F"/>
    <w:multiLevelType w:val="hybridMultilevel"/>
    <w:tmpl w:val="B958F68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1"/>
  </w:num>
  <w:num w:numId="3">
    <w:abstractNumId w:val="1"/>
  </w:num>
  <w:num w:numId="4">
    <w:abstractNumId w:val="0"/>
  </w:num>
  <w:num w:numId="5">
    <w:abstractNumId w:val="0"/>
  </w:num>
  <w:num w:numId="6">
    <w:abstractNumId w:val="11"/>
  </w:num>
  <w:num w:numId="7">
    <w:abstractNumId w:val="11"/>
  </w:num>
  <w:num w:numId="8">
    <w:abstractNumId w:val="17"/>
  </w:num>
  <w:num w:numId="9">
    <w:abstractNumId w:val="21"/>
  </w:num>
  <w:num w:numId="10">
    <w:abstractNumId w:val="2"/>
  </w:num>
  <w:num w:numId="11">
    <w:abstractNumId w:val="14"/>
  </w:num>
  <w:num w:numId="12">
    <w:abstractNumId w:val="13"/>
  </w:num>
  <w:num w:numId="13">
    <w:abstractNumId w:val="12"/>
  </w:num>
  <w:num w:numId="14">
    <w:abstractNumId w:val="16"/>
  </w:num>
  <w:num w:numId="15">
    <w:abstractNumId w:val="6"/>
  </w:num>
  <w:num w:numId="16">
    <w:abstractNumId w:val="9"/>
  </w:num>
  <w:num w:numId="17">
    <w:abstractNumId w:val="2"/>
  </w:num>
  <w:num w:numId="18">
    <w:abstractNumId w:val="2"/>
  </w:num>
  <w:num w:numId="19">
    <w:abstractNumId w:val="2"/>
  </w:num>
  <w:num w:numId="20">
    <w:abstractNumId w:val="2"/>
  </w:num>
  <w:num w:numId="21">
    <w:abstractNumId w:val="18"/>
  </w:num>
  <w:num w:numId="22">
    <w:abstractNumId w:val="15"/>
  </w:num>
  <w:num w:numId="23">
    <w:abstractNumId w:val="2"/>
  </w:num>
  <w:num w:numId="24">
    <w:abstractNumId w:val="2"/>
  </w:num>
  <w:num w:numId="25">
    <w:abstractNumId w:val="2"/>
  </w:num>
  <w:num w:numId="26">
    <w:abstractNumId w:val="7"/>
  </w:num>
  <w:num w:numId="27">
    <w:abstractNumId w:val="23"/>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0"/>
  </w:num>
  <w:num w:numId="38">
    <w:abstractNumId w:val="2"/>
  </w:num>
  <w:num w:numId="39">
    <w:abstractNumId w:val="2"/>
  </w:num>
  <w:num w:numId="40">
    <w:abstractNumId w:val="2"/>
  </w:num>
  <w:num w:numId="41">
    <w:abstractNumId w:val="24"/>
  </w:num>
  <w:num w:numId="42">
    <w:abstractNumId w:val="10"/>
  </w:num>
  <w:num w:numId="43">
    <w:abstractNumId w:val="4"/>
  </w:num>
  <w:num w:numId="44">
    <w:abstractNumId w:val="1"/>
  </w:num>
  <w:num w:numId="45">
    <w:abstractNumId w:val="5"/>
  </w:num>
  <w:num w:numId="46">
    <w:abstractNumId w:val="3"/>
  </w:num>
  <w:num w:numId="47">
    <w:abstractNumId w:val="1"/>
  </w:num>
  <w:num w:numId="48">
    <w:abstractNumId w:val="8"/>
  </w:num>
  <w:num w:numId="49">
    <w:abstractNumId w:val="2"/>
  </w:num>
  <w:num w:numId="50">
    <w:abstractNumId w:val="22"/>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61"/>
    <w:rsid w:val="000004B8"/>
    <w:rsid w:val="00003A2A"/>
    <w:rsid w:val="000073B6"/>
    <w:rsid w:val="000259F0"/>
    <w:rsid w:val="00030E46"/>
    <w:rsid w:val="00031B22"/>
    <w:rsid w:val="000358FD"/>
    <w:rsid w:val="0004432F"/>
    <w:rsid w:val="0004664B"/>
    <w:rsid w:val="000517A3"/>
    <w:rsid w:val="0005286C"/>
    <w:rsid w:val="00052A80"/>
    <w:rsid w:val="000552E7"/>
    <w:rsid w:val="00077543"/>
    <w:rsid w:val="000955D8"/>
    <w:rsid w:val="000A2B45"/>
    <w:rsid w:val="000A5E6A"/>
    <w:rsid w:val="000C0B06"/>
    <w:rsid w:val="000C7962"/>
    <w:rsid w:val="000D3BB8"/>
    <w:rsid w:val="000D3F57"/>
    <w:rsid w:val="000F2192"/>
    <w:rsid w:val="001016D9"/>
    <w:rsid w:val="00121395"/>
    <w:rsid w:val="00125DB2"/>
    <w:rsid w:val="0013745A"/>
    <w:rsid w:val="0015041E"/>
    <w:rsid w:val="00162DC1"/>
    <w:rsid w:val="00162F05"/>
    <w:rsid w:val="0018042B"/>
    <w:rsid w:val="001816FA"/>
    <w:rsid w:val="00182FE5"/>
    <w:rsid w:val="00185488"/>
    <w:rsid w:val="00195A35"/>
    <w:rsid w:val="001A0EB7"/>
    <w:rsid w:val="001D0DA0"/>
    <w:rsid w:val="001D196D"/>
    <w:rsid w:val="001D5D27"/>
    <w:rsid w:val="001E170E"/>
    <w:rsid w:val="001E57D6"/>
    <w:rsid w:val="001F2EFC"/>
    <w:rsid w:val="001F527B"/>
    <w:rsid w:val="001F7662"/>
    <w:rsid w:val="002065C8"/>
    <w:rsid w:val="002221D6"/>
    <w:rsid w:val="00223CC6"/>
    <w:rsid w:val="0023339C"/>
    <w:rsid w:val="002417AC"/>
    <w:rsid w:val="00247237"/>
    <w:rsid w:val="00262E0B"/>
    <w:rsid w:val="00266BA3"/>
    <w:rsid w:val="00277D7F"/>
    <w:rsid w:val="0028013E"/>
    <w:rsid w:val="002816A4"/>
    <w:rsid w:val="00283A21"/>
    <w:rsid w:val="00283C52"/>
    <w:rsid w:val="00292C5D"/>
    <w:rsid w:val="0029441B"/>
    <w:rsid w:val="00297CC3"/>
    <w:rsid w:val="002C1E8D"/>
    <w:rsid w:val="002C6026"/>
    <w:rsid w:val="002D1456"/>
    <w:rsid w:val="002E4FCA"/>
    <w:rsid w:val="002E72CB"/>
    <w:rsid w:val="00325783"/>
    <w:rsid w:val="00337068"/>
    <w:rsid w:val="00350207"/>
    <w:rsid w:val="003579EA"/>
    <w:rsid w:val="00362E43"/>
    <w:rsid w:val="00370AD7"/>
    <w:rsid w:val="0037116B"/>
    <w:rsid w:val="00371807"/>
    <w:rsid w:val="003758CE"/>
    <w:rsid w:val="00387557"/>
    <w:rsid w:val="003A5B15"/>
    <w:rsid w:val="003B51A1"/>
    <w:rsid w:val="003C4E46"/>
    <w:rsid w:val="003D26E2"/>
    <w:rsid w:val="003E6E7E"/>
    <w:rsid w:val="003F33B8"/>
    <w:rsid w:val="00405033"/>
    <w:rsid w:val="00405680"/>
    <w:rsid w:val="00432090"/>
    <w:rsid w:val="00454CEC"/>
    <w:rsid w:val="00456C30"/>
    <w:rsid w:val="00457FC4"/>
    <w:rsid w:val="004679C3"/>
    <w:rsid w:val="00470CE9"/>
    <w:rsid w:val="00481EE3"/>
    <w:rsid w:val="0049229A"/>
    <w:rsid w:val="004945C3"/>
    <w:rsid w:val="004A053C"/>
    <w:rsid w:val="004B2CB6"/>
    <w:rsid w:val="004B3748"/>
    <w:rsid w:val="004C23DE"/>
    <w:rsid w:val="004C3DF5"/>
    <w:rsid w:val="004D5605"/>
    <w:rsid w:val="004E1555"/>
    <w:rsid w:val="004E357D"/>
    <w:rsid w:val="004F0388"/>
    <w:rsid w:val="004F7749"/>
    <w:rsid w:val="00511B52"/>
    <w:rsid w:val="0051206D"/>
    <w:rsid w:val="005256FF"/>
    <w:rsid w:val="0052693D"/>
    <w:rsid w:val="0053070C"/>
    <w:rsid w:val="00530716"/>
    <w:rsid w:val="00532150"/>
    <w:rsid w:val="005353D6"/>
    <w:rsid w:val="00542147"/>
    <w:rsid w:val="005670E3"/>
    <w:rsid w:val="00580260"/>
    <w:rsid w:val="0058211E"/>
    <w:rsid w:val="0058461C"/>
    <w:rsid w:val="005A5A63"/>
    <w:rsid w:val="005B0B6E"/>
    <w:rsid w:val="005B439A"/>
    <w:rsid w:val="005B7B32"/>
    <w:rsid w:val="005D5161"/>
    <w:rsid w:val="005E37C1"/>
    <w:rsid w:val="00602F36"/>
    <w:rsid w:val="006115D8"/>
    <w:rsid w:val="00614A8B"/>
    <w:rsid w:val="00622305"/>
    <w:rsid w:val="006267BF"/>
    <w:rsid w:val="00630428"/>
    <w:rsid w:val="006413CC"/>
    <w:rsid w:val="00652223"/>
    <w:rsid w:val="00655FB3"/>
    <w:rsid w:val="0066207D"/>
    <w:rsid w:val="0067410B"/>
    <w:rsid w:val="00683CA1"/>
    <w:rsid w:val="00696D79"/>
    <w:rsid w:val="006A0DB8"/>
    <w:rsid w:val="006A4BBC"/>
    <w:rsid w:val="006B0516"/>
    <w:rsid w:val="006B54BC"/>
    <w:rsid w:val="006B6F58"/>
    <w:rsid w:val="006D551F"/>
    <w:rsid w:val="006E176B"/>
    <w:rsid w:val="006F0C98"/>
    <w:rsid w:val="006F3DB2"/>
    <w:rsid w:val="006F4B9F"/>
    <w:rsid w:val="0070028C"/>
    <w:rsid w:val="0070669D"/>
    <w:rsid w:val="007119A8"/>
    <w:rsid w:val="0071679C"/>
    <w:rsid w:val="00716EE5"/>
    <w:rsid w:val="00717EDA"/>
    <w:rsid w:val="0072167F"/>
    <w:rsid w:val="00732F8F"/>
    <w:rsid w:val="00741FBA"/>
    <w:rsid w:val="007430BF"/>
    <w:rsid w:val="007638B8"/>
    <w:rsid w:val="007A110A"/>
    <w:rsid w:val="007A2A13"/>
    <w:rsid w:val="007A4BE7"/>
    <w:rsid w:val="007B063C"/>
    <w:rsid w:val="007C5A1F"/>
    <w:rsid w:val="007D0E46"/>
    <w:rsid w:val="007D3497"/>
    <w:rsid w:val="007E073A"/>
    <w:rsid w:val="007E228B"/>
    <w:rsid w:val="007E4BC7"/>
    <w:rsid w:val="008007D5"/>
    <w:rsid w:val="008054DE"/>
    <w:rsid w:val="00843DA4"/>
    <w:rsid w:val="00844B0D"/>
    <w:rsid w:val="008542C7"/>
    <w:rsid w:val="0087162D"/>
    <w:rsid w:val="0087560B"/>
    <w:rsid w:val="00881AF0"/>
    <w:rsid w:val="008937E7"/>
    <w:rsid w:val="008946A6"/>
    <w:rsid w:val="008A25A8"/>
    <w:rsid w:val="008A4C6B"/>
    <w:rsid w:val="008A5A90"/>
    <w:rsid w:val="008C36DF"/>
    <w:rsid w:val="008C402A"/>
    <w:rsid w:val="008D3DBF"/>
    <w:rsid w:val="008D5672"/>
    <w:rsid w:val="008D6329"/>
    <w:rsid w:val="008E721E"/>
    <w:rsid w:val="008F02E2"/>
    <w:rsid w:val="00904778"/>
    <w:rsid w:val="00904AA7"/>
    <w:rsid w:val="009074E2"/>
    <w:rsid w:val="00915287"/>
    <w:rsid w:val="00921CC8"/>
    <w:rsid w:val="0092584A"/>
    <w:rsid w:val="00930781"/>
    <w:rsid w:val="0093254A"/>
    <w:rsid w:val="00935B75"/>
    <w:rsid w:val="0095469E"/>
    <w:rsid w:val="00976594"/>
    <w:rsid w:val="00987681"/>
    <w:rsid w:val="009943E0"/>
    <w:rsid w:val="00994C3A"/>
    <w:rsid w:val="009A2C68"/>
    <w:rsid w:val="009A48C8"/>
    <w:rsid w:val="009B42F9"/>
    <w:rsid w:val="009C0F00"/>
    <w:rsid w:val="009C47FA"/>
    <w:rsid w:val="009D75D5"/>
    <w:rsid w:val="009E4358"/>
    <w:rsid w:val="009E4856"/>
    <w:rsid w:val="009F22A0"/>
    <w:rsid w:val="009F251C"/>
    <w:rsid w:val="009F5A2B"/>
    <w:rsid w:val="00A17F5F"/>
    <w:rsid w:val="00A209CD"/>
    <w:rsid w:val="00A27239"/>
    <w:rsid w:val="00A27F83"/>
    <w:rsid w:val="00A31508"/>
    <w:rsid w:val="00A412E3"/>
    <w:rsid w:val="00A55DE9"/>
    <w:rsid w:val="00A571DE"/>
    <w:rsid w:val="00A74C5F"/>
    <w:rsid w:val="00A93347"/>
    <w:rsid w:val="00AC225B"/>
    <w:rsid w:val="00AE1E61"/>
    <w:rsid w:val="00AF6B87"/>
    <w:rsid w:val="00B02402"/>
    <w:rsid w:val="00B1555A"/>
    <w:rsid w:val="00B217F1"/>
    <w:rsid w:val="00B4467D"/>
    <w:rsid w:val="00B527BB"/>
    <w:rsid w:val="00B52E1A"/>
    <w:rsid w:val="00B53097"/>
    <w:rsid w:val="00B72672"/>
    <w:rsid w:val="00B801C8"/>
    <w:rsid w:val="00B8354B"/>
    <w:rsid w:val="00BB3B14"/>
    <w:rsid w:val="00BB6EDD"/>
    <w:rsid w:val="00BD33C7"/>
    <w:rsid w:val="00BF1737"/>
    <w:rsid w:val="00BF435B"/>
    <w:rsid w:val="00C04E81"/>
    <w:rsid w:val="00C07B29"/>
    <w:rsid w:val="00C32E5E"/>
    <w:rsid w:val="00C40FD8"/>
    <w:rsid w:val="00C5026E"/>
    <w:rsid w:val="00C54951"/>
    <w:rsid w:val="00C75FBA"/>
    <w:rsid w:val="00C8143F"/>
    <w:rsid w:val="00C92CA8"/>
    <w:rsid w:val="00CC1120"/>
    <w:rsid w:val="00CC1FF3"/>
    <w:rsid w:val="00CC584B"/>
    <w:rsid w:val="00CD1803"/>
    <w:rsid w:val="00CD687F"/>
    <w:rsid w:val="00CE5433"/>
    <w:rsid w:val="00CE71E8"/>
    <w:rsid w:val="00CF0453"/>
    <w:rsid w:val="00D0088C"/>
    <w:rsid w:val="00D01800"/>
    <w:rsid w:val="00D04041"/>
    <w:rsid w:val="00D25166"/>
    <w:rsid w:val="00D32261"/>
    <w:rsid w:val="00D353DF"/>
    <w:rsid w:val="00D35F2F"/>
    <w:rsid w:val="00D40EE6"/>
    <w:rsid w:val="00D4601C"/>
    <w:rsid w:val="00D608F0"/>
    <w:rsid w:val="00D81B28"/>
    <w:rsid w:val="00DA512D"/>
    <w:rsid w:val="00DB003E"/>
    <w:rsid w:val="00DB013C"/>
    <w:rsid w:val="00DC03B8"/>
    <w:rsid w:val="00DE5D2F"/>
    <w:rsid w:val="00DE669F"/>
    <w:rsid w:val="00E06FDD"/>
    <w:rsid w:val="00E21673"/>
    <w:rsid w:val="00E235DC"/>
    <w:rsid w:val="00E31B73"/>
    <w:rsid w:val="00E32590"/>
    <w:rsid w:val="00E40296"/>
    <w:rsid w:val="00E42CD0"/>
    <w:rsid w:val="00E50ECA"/>
    <w:rsid w:val="00E52747"/>
    <w:rsid w:val="00E54BED"/>
    <w:rsid w:val="00E56D17"/>
    <w:rsid w:val="00E74780"/>
    <w:rsid w:val="00E831A6"/>
    <w:rsid w:val="00E8636E"/>
    <w:rsid w:val="00E96A13"/>
    <w:rsid w:val="00EA6E7C"/>
    <w:rsid w:val="00EC3C23"/>
    <w:rsid w:val="00EC5B27"/>
    <w:rsid w:val="00ED656E"/>
    <w:rsid w:val="00EF4C10"/>
    <w:rsid w:val="00EF6BF6"/>
    <w:rsid w:val="00F077F3"/>
    <w:rsid w:val="00F145FD"/>
    <w:rsid w:val="00F204F8"/>
    <w:rsid w:val="00F2602E"/>
    <w:rsid w:val="00F26863"/>
    <w:rsid w:val="00F2737E"/>
    <w:rsid w:val="00F34EBF"/>
    <w:rsid w:val="00F638E9"/>
    <w:rsid w:val="00F75E37"/>
    <w:rsid w:val="00F7668B"/>
    <w:rsid w:val="00F81A5E"/>
    <w:rsid w:val="00F93C87"/>
    <w:rsid w:val="00F95410"/>
    <w:rsid w:val="00FA117C"/>
    <w:rsid w:val="00FC0F59"/>
    <w:rsid w:val="00FC32DA"/>
    <w:rsid w:val="00FC6984"/>
    <w:rsid w:val="00FD2137"/>
    <w:rsid w:val="00FD3FAA"/>
    <w:rsid w:val="00FE39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2407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DocumentText10pt"/>
    <w:qFormat/>
    <w:rsid w:val="00125DB2"/>
    <w:pPr>
      <w:keepNext/>
      <w:keepLines/>
      <w:pageBreakBefore/>
      <w:widowControl w:val="0"/>
      <w:numPr>
        <w:numId w:val="10"/>
      </w:numPr>
      <w:shd w:val="clear" w:color="auto" w:fill="CCCCCC"/>
      <w:spacing w:before="60" w:after="60"/>
      <w:outlineLvl w:val="0"/>
    </w:pPr>
    <w:rPr>
      <w:rFonts w:ascii="Century Gothic" w:hAnsi="Century Gothic" w:cs="Arial"/>
      <w:b/>
      <w:bCs/>
      <w:kern w:val="32"/>
      <w:sz w:val="32"/>
      <w:szCs w:val="44"/>
      <w:lang w:eastAsia="en-US"/>
    </w:rPr>
  </w:style>
  <w:style w:type="paragraph" w:styleId="Heading2">
    <w:name w:val="heading 2"/>
    <w:basedOn w:val="Normal"/>
    <w:next w:val="DocumentText10pt"/>
    <w:qFormat/>
    <w:rsid w:val="00470CE9"/>
    <w:pPr>
      <w:keepNext/>
      <w:numPr>
        <w:ilvl w:val="1"/>
        <w:numId w:val="10"/>
      </w:numPr>
      <w:spacing w:before="360" w:after="60"/>
      <w:ind w:left="357" w:hanging="357"/>
      <w:outlineLvl w:val="1"/>
    </w:pPr>
    <w:rPr>
      <w:rFonts w:ascii="Century Gothic" w:hAnsi="Century Gothic" w:cs="Arial"/>
      <w:b/>
      <w:bCs/>
      <w:iCs/>
      <w:szCs w:val="28"/>
      <w:lang w:val="en-US" w:eastAsia="en-US"/>
    </w:rPr>
  </w:style>
  <w:style w:type="paragraph" w:styleId="Heading3">
    <w:name w:val="heading 3"/>
    <w:basedOn w:val="Normal"/>
    <w:next w:val="DocumentText10pt"/>
    <w:qFormat/>
    <w:rsid w:val="00125DB2"/>
    <w:pPr>
      <w:keepNext/>
      <w:keepLines/>
      <w:widowControl w:val="0"/>
      <w:numPr>
        <w:ilvl w:val="2"/>
        <w:numId w:val="10"/>
      </w:numPr>
      <w:tabs>
        <w:tab w:val="clear" w:pos="499"/>
        <w:tab w:val="num" w:pos="357"/>
      </w:tabs>
      <w:spacing w:before="360" w:after="60"/>
      <w:ind w:left="357"/>
      <w:outlineLvl w:val="2"/>
    </w:pPr>
    <w:rPr>
      <w:rFonts w:ascii="Century Gothic" w:hAnsi="Century Gothic" w:cs="Arial"/>
      <w:b/>
      <w:bCs/>
      <w:sz w:val="22"/>
      <w:szCs w:val="26"/>
      <w:lang w:eastAsia="en-US"/>
    </w:rPr>
  </w:style>
  <w:style w:type="paragraph" w:styleId="Heading5">
    <w:name w:val="heading 5"/>
    <w:basedOn w:val="Normal"/>
    <w:next w:val="Normal"/>
    <w:qFormat/>
    <w:rsid w:val="00E74780"/>
    <w:pPr>
      <w:keepLines/>
      <w:widowControl w:val="0"/>
      <w:spacing w:before="240" w:after="60"/>
      <w:jc w:val="both"/>
      <w:outlineLvl w:val="4"/>
    </w:pPr>
    <w:rPr>
      <w:rFonts w:ascii="Century Gothic" w:hAnsi="Century Gothic"/>
      <w:b/>
      <w:bCs/>
      <w:i/>
      <w:iCs/>
      <w:snapToGrid w:val="0"/>
      <w:sz w:val="20"/>
      <w:szCs w:val="22"/>
      <w:lang w:eastAsia="en-US"/>
    </w:rPr>
  </w:style>
  <w:style w:type="paragraph" w:styleId="Heading8">
    <w:name w:val="heading 8"/>
    <w:basedOn w:val="Normal"/>
    <w:next w:val="Normal"/>
    <w:autoRedefine/>
    <w:qFormat/>
    <w:rsid w:val="00FD3FAA"/>
    <w:pPr>
      <w:keepNext/>
      <w:spacing w:before="120" w:after="120"/>
      <w:ind w:left="567"/>
      <w:outlineLvl w:val="7"/>
    </w:pPr>
    <w:rPr>
      <w:rFonts w:ascii="Century Gothic" w:hAnsi="Century Gothic"/>
      <w:b/>
      <w:bCs/>
      <w:i/>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Text10ptChar">
    <w:name w:val="Document Text (10 pt) Char"/>
    <w:basedOn w:val="DefaultParagraphFont"/>
    <w:link w:val="DocumentText10pt"/>
    <w:rsid w:val="006115D8"/>
    <w:rPr>
      <w:rFonts w:ascii="Century Gothic" w:hAnsi="Century Gothic"/>
      <w:lang w:val="en-AU" w:eastAsia="en-AU" w:bidi="ar-SA"/>
    </w:rPr>
  </w:style>
  <w:style w:type="paragraph" w:customStyle="1" w:styleId="DocumentText10pt">
    <w:name w:val="Document Text (10 pt)"/>
    <w:basedOn w:val="Normal"/>
    <w:link w:val="DocumentText10ptChar"/>
    <w:rsid w:val="006115D8"/>
    <w:pPr>
      <w:spacing w:before="120" w:after="120"/>
    </w:pPr>
    <w:rPr>
      <w:rFonts w:ascii="Century Gothic" w:hAnsi="Century Gothic"/>
      <w:sz w:val="20"/>
      <w:szCs w:val="20"/>
    </w:rPr>
  </w:style>
  <w:style w:type="paragraph" w:styleId="ListBullet">
    <w:name w:val="List Bullet"/>
    <w:basedOn w:val="Normal"/>
    <w:rsid w:val="00E06FDD"/>
    <w:pPr>
      <w:numPr>
        <w:numId w:val="3"/>
      </w:numPr>
      <w:spacing w:before="120" w:after="120"/>
      <w:jc w:val="both"/>
    </w:pPr>
    <w:rPr>
      <w:rFonts w:ascii="Century Gothic" w:hAnsi="Century Gothic"/>
      <w:sz w:val="20"/>
    </w:rPr>
  </w:style>
  <w:style w:type="table" w:styleId="TableGrid">
    <w:name w:val="Table Grid"/>
    <w:basedOn w:val="TableNormal"/>
    <w:rsid w:val="00FE393C"/>
    <w:pPr>
      <w:keepLines/>
      <w:widowControl w:val="0"/>
      <w:spacing w:after="120"/>
    </w:pPr>
    <w:tblPr>
      <w:tblBorders>
        <w:bottom w:val="single" w:sz="4" w:space="0" w:color="auto"/>
        <w:insideH w:val="single" w:sz="4" w:space="0" w:color="auto"/>
      </w:tblBorders>
    </w:tblPr>
    <w:tcPr>
      <w:vAlign w:val="center"/>
    </w:tcPr>
  </w:style>
  <w:style w:type="paragraph" w:customStyle="1" w:styleId="TableColumnText">
    <w:name w:val="Table/Column Text"/>
    <w:basedOn w:val="Normal"/>
    <w:next w:val="DocumentText10pt"/>
    <w:rsid w:val="00FE393C"/>
    <w:pPr>
      <w:keepLines/>
      <w:widowControl w:val="0"/>
      <w:spacing w:before="60" w:after="60"/>
    </w:pPr>
    <w:rPr>
      <w:rFonts w:ascii="Century Gothic" w:hAnsi="Century Gothic"/>
      <w:b/>
      <w:sz w:val="20"/>
    </w:rPr>
  </w:style>
  <w:style w:type="paragraph" w:styleId="ListNumber">
    <w:name w:val="List Number"/>
    <w:basedOn w:val="Normal"/>
    <w:rsid w:val="009F251C"/>
    <w:pPr>
      <w:numPr>
        <w:numId w:val="5"/>
      </w:numPr>
      <w:spacing w:before="60" w:after="60" w:line="360" w:lineRule="auto"/>
      <w:ind w:left="357" w:hanging="357"/>
    </w:pPr>
    <w:rPr>
      <w:rFonts w:ascii="Century Gothic" w:hAnsi="Century Gothic"/>
      <w:sz w:val="20"/>
    </w:rPr>
  </w:style>
  <w:style w:type="paragraph" w:customStyle="1" w:styleId="TableText">
    <w:name w:val="Table Text"/>
    <w:basedOn w:val="Normal"/>
    <w:rsid w:val="00930781"/>
    <w:pPr>
      <w:keepLines/>
      <w:widowControl w:val="0"/>
      <w:spacing w:before="60" w:after="60"/>
    </w:pPr>
    <w:rPr>
      <w:rFonts w:ascii="Century Gothic" w:hAnsi="Century Gothic"/>
      <w:sz w:val="20"/>
    </w:rPr>
  </w:style>
  <w:style w:type="paragraph" w:customStyle="1" w:styleId="DocumentTextpptCtr">
    <w:name w:val="Document Text (p pt) Ctr"/>
    <w:basedOn w:val="Normal"/>
    <w:next w:val="DocumentText10pt"/>
    <w:rsid w:val="005B7B32"/>
    <w:pPr>
      <w:keepLines/>
      <w:widowControl w:val="0"/>
      <w:spacing w:after="600"/>
      <w:jc w:val="center"/>
    </w:pPr>
    <w:rPr>
      <w:rFonts w:ascii="Century Gothic" w:hAnsi="Century Gothic"/>
      <w:sz w:val="18"/>
    </w:rPr>
  </w:style>
  <w:style w:type="paragraph" w:customStyle="1" w:styleId="DocName">
    <w:name w:val="Doc Name"/>
    <w:basedOn w:val="Normal"/>
    <w:next w:val="Normal"/>
    <w:rsid w:val="00BF1737"/>
    <w:pPr>
      <w:keepLines/>
      <w:widowControl w:val="0"/>
      <w:spacing w:before="360" w:after="720"/>
      <w:jc w:val="right"/>
    </w:pPr>
    <w:rPr>
      <w:rFonts w:ascii="Century Gothic" w:hAnsi="Century Gothic"/>
      <w:b/>
      <w:color w:val="FF0000"/>
      <w:sz w:val="52"/>
    </w:rPr>
  </w:style>
  <w:style w:type="paragraph" w:styleId="Header">
    <w:name w:val="header"/>
    <w:basedOn w:val="Normal"/>
    <w:rsid w:val="00D32261"/>
    <w:pPr>
      <w:tabs>
        <w:tab w:val="center" w:pos="4153"/>
        <w:tab w:val="right" w:pos="8306"/>
      </w:tabs>
    </w:pPr>
  </w:style>
  <w:style w:type="paragraph" w:styleId="Footer">
    <w:name w:val="footer"/>
    <w:basedOn w:val="Normal"/>
    <w:rsid w:val="00D32261"/>
    <w:pPr>
      <w:tabs>
        <w:tab w:val="center" w:pos="4153"/>
        <w:tab w:val="right" w:pos="8306"/>
      </w:tabs>
    </w:pPr>
  </w:style>
  <w:style w:type="paragraph" w:customStyle="1" w:styleId="ReferenceCode">
    <w:name w:val="Reference Code"/>
    <w:basedOn w:val="Normal"/>
    <w:next w:val="Normal"/>
    <w:rsid w:val="008D3DBF"/>
    <w:pPr>
      <w:keepLines/>
      <w:widowControl w:val="0"/>
      <w:spacing w:after="240"/>
      <w:jc w:val="right"/>
    </w:pPr>
    <w:rPr>
      <w:rFonts w:ascii="Century Gothic" w:hAnsi="Century Gothic"/>
      <w:b/>
      <w:color w:val="000080"/>
    </w:rPr>
  </w:style>
  <w:style w:type="paragraph" w:customStyle="1" w:styleId="ProjectName">
    <w:name w:val="Project Name"/>
    <w:basedOn w:val="Normal"/>
    <w:next w:val="Normal"/>
    <w:rsid w:val="001F7662"/>
    <w:pPr>
      <w:keepLines/>
      <w:widowControl w:val="0"/>
      <w:spacing w:before="720" w:after="360"/>
      <w:jc w:val="right"/>
    </w:pPr>
    <w:rPr>
      <w:rFonts w:ascii="Century Gothic" w:hAnsi="Century Gothic"/>
      <w:b/>
      <w:color w:val="000080"/>
      <w:sz w:val="44"/>
    </w:rPr>
  </w:style>
  <w:style w:type="paragraph" w:customStyle="1" w:styleId="TableSectionHeader">
    <w:name w:val="Table / Section Header"/>
    <w:basedOn w:val="Normal"/>
    <w:next w:val="DocumentText10pt"/>
    <w:rsid w:val="00121395"/>
    <w:pPr>
      <w:keepLines/>
      <w:widowControl w:val="0"/>
      <w:shd w:val="clear" w:color="auto" w:fill="CCCCCC"/>
      <w:spacing w:before="240" w:after="60"/>
    </w:pPr>
    <w:rPr>
      <w:rFonts w:ascii="Century Gothic" w:hAnsi="Century Gothic"/>
      <w:b/>
    </w:rPr>
  </w:style>
  <w:style w:type="paragraph" w:customStyle="1" w:styleId="ApprovalDate">
    <w:name w:val="Approval Date"/>
    <w:basedOn w:val="Normal"/>
    <w:next w:val="DocumentText10pt"/>
    <w:rsid w:val="00930781"/>
    <w:pPr>
      <w:spacing w:before="120" w:after="120"/>
    </w:pPr>
    <w:rPr>
      <w:rFonts w:ascii="Century Gothic" w:hAnsi="Century Gothic"/>
      <w:b/>
      <w:color w:val="FF0000"/>
      <w:sz w:val="20"/>
    </w:rPr>
  </w:style>
  <w:style w:type="paragraph" w:customStyle="1" w:styleId="HiddenText">
    <w:name w:val="Hidden Text"/>
    <w:basedOn w:val="Normal"/>
    <w:next w:val="DocumentText10pt"/>
    <w:link w:val="HiddenTextChar"/>
    <w:rsid w:val="003A5B15"/>
    <w:pPr>
      <w:spacing w:before="60" w:after="60"/>
    </w:pPr>
    <w:rPr>
      <w:rFonts w:ascii="Century Gothic" w:hAnsi="Century Gothic"/>
      <w:vanish/>
      <w:color w:val="FF0000"/>
      <w:sz w:val="16"/>
    </w:rPr>
  </w:style>
  <w:style w:type="paragraph" w:styleId="Caption">
    <w:name w:val="caption"/>
    <w:basedOn w:val="Normal"/>
    <w:next w:val="Normal"/>
    <w:qFormat/>
    <w:rsid w:val="00930781"/>
    <w:rPr>
      <w:b/>
      <w:bCs/>
      <w:sz w:val="20"/>
      <w:szCs w:val="20"/>
    </w:rPr>
  </w:style>
  <w:style w:type="character" w:customStyle="1" w:styleId="HiddenTextChar">
    <w:name w:val="Hidden Text Char"/>
    <w:basedOn w:val="DefaultParagraphFont"/>
    <w:link w:val="HiddenText"/>
    <w:rsid w:val="003A5B15"/>
    <w:rPr>
      <w:rFonts w:ascii="Century Gothic" w:hAnsi="Century Gothic"/>
      <w:vanish/>
      <w:color w:val="FF0000"/>
      <w:sz w:val="16"/>
      <w:szCs w:val="24"/>
      <w:lang w:val="en-AU" w:eastAsia="en-AU" w:bidi="ar-SA"/>
    </w:rPr>
  </w:style>
  <w:style w:type="paragraph" w:styleId="TOC2">
    <w:name w:val="toc 2"/>
    <w:basedOn w:val="Normal"/>
    <w:next w:val="DocumentText10pt"/>
    <w:autoRedefine/>
    <w:uiPriority w:val="39"/>
    <w:rsid w:val="006F4B9F"/>
    <w:pPr>
      <w:spacing w:before="60" w:after="60"/>
    </w:pPr>
    <w:rPr>
      <w:rFonts w:ascii="Century Gothic" w:hAnsi="Century Gothic"/>
      <w:sz w:val="20"/>
    </w:rPr>
  </w:style>
  <w:style w:type="paragraph" w:styleId="TOC1">
    <w:name w:val="toc 1"/>
    <w:basedOn w:val="Normal"/>
    <w:next w:val="DocumentText10pt"/>
    <w:autoRedefine/>
    <w:uiPriority w:val="39"/>
    <w:rsid w:val="00F7668B"/>
    <w:pPr>
      <w:spacing w:before="60" w:after="60"/>
    </w:pPr>
    <w:rPr>
      <w:rFonts w:ascii="Century Gothic" w:hAnsi="Century Gothic"/>
      <w:b/>
      <w:sz w:val="20"/>
    </w:rPr>
  </w:style>
  <w:style w:type="paragraph" w:styleId="TOC3">
    <w:name w:val="toc 3"/>
    <w:basedOn w:val="Normal"/>
    <w:next w:val="DocumentText10pt"/>
    <w:autoRedefine/>
    <w:uiPriority w:val="39"/>
    <w:rsid w:val="006F4B9F"/>
    <w:pPr>
      <w:spacing w:before="60" w:after="60"/>
    </w:pPr>
    <w:rPr>
      <w:rFonts w:ascii="Century Gothic" w:hAnsi="Century Gothic"/>
      <w:sz w:val="20"/>
    </w:rPr>
  </w:style>
  <w:style w:type="character" w:styleId="Hyperlink">
    <w:name w:val="Hyperlink"/>
    <w:basedOn w:val="DefaultParagraphFont"/>
    <w:uiPriority w:val="99"/>
    <w:rsid w:val="006F4B9F"/>
    <w:rPr>
      <w:color w:val="0000FF"/>
      <w:u w:val="single"/>
    </w:rPr>
  </w:style>
  <w:style w:type="character" w:styleId="PageNumber">
    <w:name w:val="page number"/>
    <w:basedOn w:val="DefaultParagraphFont"/>
    <w:rsid w:val="002065C8"/>
  </w:style>
  <w:style w:type="paragraph" w:styleId="BalloonText">
    <w:name w:val="Balloon Text"/>
    <w:basedOn w:val="Normal"/>
    <w:semiHidden/>
    <w:rsid w:val="00D81B28"/>
    <w:rPr>
      <w:rFonts w:ascii="Tahoma" w:hAnsi="Tahoma" w:cs="Tahoma"/>
      <w:sz w:val="16"/>
      <w:szCs w:val="16"/>
    </w:rPr>
  </w:style>
  <w:style w:type="table" w:styleId="TableGrid7">
    <w:name w:val="Table Grid 7"/>
    <w:basedOn w:val="TableNormal"/>
    <w:rsid w:val="004C23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1">
    <w:name w:val="Table Grid 1"/>
    <w:basedOn w:val="TableNormal"/>
    <w:rsid w:val="004C23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lumns5">
    <w:name w:val="Table Columns 5"/>
    <w:basedOn w:val="TableNormal"/>
    <w:rsid w:val="004C23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CE71E8"/>
    <w:pPr>
      <w:autoSpaceDE w:val="0"/>
      <w:autoSpaceDN w:val="0"/>
      <w:adjustRightInd w:val="0"/>
    </w:pPr>
    <w:rPr>
      <w:rFonts w:ascii="Verdana" w:hAnsi="Verdana" w:cs="Verdana"/>
      <w:color w:val="000000"/>
      <w:sz w:val="24"/>
      <w:szCs w:val="24"/>
    </w:rPr>
  </w:style>
  <w:style w:type="paragraph" w:customStyle="1" w:styleId="Body2">
    <w:name w:val="Body 2"/>
    <w:basedOn w:val="Normal"/>
    <w:rsid w:val="00D608F0"/>
    <w:pPr>
      <w:overflowPunct w:val="0"/>
      <w:autoSpaceDE w:val="0"/>
      <w:autoSpaceDN w:val="0"/>
      <w:adjustRightInd w:val="0"/>
      <w:spacing w:after="120"/>
      <w:ind w:left="567"/>
      <w:textAlignment w:val="baseline"/>
    </w:pPr>
    <w:rPr>
      <w:rFonts w:ascii="GE Inspira" w:hAnsi="GE Inspira"/>
      <w:sz w:val="20"/>
      <w:szCs w:val="20"/>
      <w:lang w:eastAsia="en-US"/>
    </w:rPr>
  </w:style>
  <w:style w:type="paragraph" w:customStyle="1" w:styleId="Body1">
    <w:name w:val="Body 1"/>
    <w:basedOn w:val="Normal"/>
    <w:link w:val="Body1Char"/>
    <w:rsid w:val="00D608F0"/>
    <w:pPr>
      <w:overflowPunct w:val="0"/>
      <w:autoSpaceDE w:val="0"/>
      <w:autoSpaceDN w:val="0"/>
      <w:adjustRightInd w:val="0"/>
      <w:spacing w:after="120"/>
      <w:ind w:left="284"/>
      <w:textAlignment w:val="baseline"/>
    </w:pPr>
    <w:rPr>
      <w:rFonts w:ascii="GE Inspira" w:hAnsi="GE Inspira"/>
      <w:sz w:val="20"/>
      <w:szCs w:val="20"/>
      <w:lang w:eastAsia="en-US"/>
    </w:rPr>
  </w:style>
  <w:style w:type="character" w:customStyle="1" w:styleId="Body1Char">
    <w:name w:val="Body 1 Char"/>
    <w:basedOn w:val="DefaultParagraphFont"/>
    <w:link w:val="Body1"/>
    <w:rsid w:val="00D608F0"/>
    <w:rPr>
      <w:rFonts w:ascii="GE Inspira" w:hAnsi="GE Inspira"/>
      <w:lang w:eastAsia="en-US"/>
    </w:rPr>
  </w:style>
  <w:style w:type="paragraph" w:styleId="HTMLPreformatted">
    <w:name w:val="HTML Preformatted"/>
    <w:basedOn w:val="Normal"/>
    <w:link w:val="HTMLPreformattedChar"/>
    <w:rsid w:val="00D60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608F0"/>
    <w:rPr>
      <w:rFonts w:ascii="Courier New" w:hAnsi="Courier New" w:cs="Courier New"/>
    </w:rPr>
  </w:style>
  <w:style w:type="paragraph" w:styleId="FootnoteText">
    <w:name w:val="footnote text"/>
    <w:basedOn w:val="Normal"/>
    <w:link w:val="FootnoteTextChar"/>
    <w:rsid w:val="004F0388"/>
    <w:rPr>
      <w:sz w:val="20"/>
      <w:szCs w:val="20"/>
    </w:rPr>
  </w:style>
  <w:style w:type="character" w:customStyle="1" w:styleId="FootnoteTextChar">
    <w:name w:val="Footnote Text Char"/>
    <w:basedOn w:val="DefaultParagraphFont"/>
    <w:link w:val="FootnoteText"/>
    <w:rsid w:val="004F0388"/>
  </w:style>
  <w:style w:type="character" w:styleId="FootnoteReference">
    <w:name w:val="footnote reference"/>
    <w:basedOn w:val="DefaultParagraphFont"/>
    <w:rsid w:val="004F03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DocumentText10pt"/>
    <w:qFormat/>
    <w:rsid w:val="00125DB2"/>
    <w:pPr>
      <w:keepNext/>
      <w:keepLines/>
      <w:pageBreakBefore/>
      <w:widowControl w:val="0"/>
      <w:numPr>
        <w:numId w:val="10"/>
      </w:numPr>
      <w:shd w:val="clear" w:color="auto" w:fill="CCCCCC"/>
      <w:spacing w:before="60" w:after="60"/>
      <w:outlineLvl w:val="0"/>
    </w:pPr>
    <w:rPr>
      <w:rFonts w:ascii="Century Gothic" w:hAnsi="Century Gothic" w:cs="Arial"/>
      <w:b/>
      <w:bCs/>
      <w:kern w:val="32"/>
      <w:sz w:val="32"/>
      <w:szCs w:val="44"/>
      <w:lang w:eastAsia="en-US"/>
    </w:rPr>
  </w:style>
  <w:style w:type="paragraph" w:styleId="Heading2">
    <w:name w:val="heading 2"/>
    <w:basedOn w:val="Normal"/>
    <w:next w:val="DocumentText10pt"/>
    <w:qFormat/>
    <w:rsid w:val="00470CE9"/>
    <w:pPr>
      <w:keepNext/>
      <w:numPr>
        <w:ilvl w:val="1"/>
        <w:numId w:val="10"/>
      </w:numPr>
      <w:spacing w:before="360" w:after="60"/>
      <w:ind w:left="357" w:hanging="357"/>
      <w:outlineLvl w:val="1"/>
    </w:pPr>
    <w:rPr>
      <w:rFonts w:ascii="Century Gothic" w:hAnsi="Century Gothic" w:cs="Arial"/>
      <w:b/>
      <w:bCs/>
      <w:iCs/>
      <w:szCs w:val="28"/>
      <w:lang w:val="en-US" w:eastAsia="en-US"/>
    </w:rPr>
  </w:style>
  <w:style w:type="paragraph" w:styleId="Heading3">
    <w:name w:val="heading 3"/>
    <w:basedOn w:val="Normal"/>
    <w:next w:val="DocumentText10pt"/>
    <w:qFormat/>
    <w:rsid w:val="00125DB2"/>
    <w:pPr>
      <w:keepNext/>
      <w:keepLines/>
      <w:widowControl w:val="0"/>
      <w:numPr>
        <w:ilvl w:val="2"/>
        <w:numId w:val="10"/>
      </w:numPr>
      <w:tabs>
        <w:tab w:val="clear" w:pos="499"/>
        <w:tab w:val="num" w:pos="357"/>
      </w:tabs>
      <w:spacing w:before="360" w:after="60"/>
      <w:ind w:left="357"/>
      <w:outlineLvl w:val="2"/>
    </w:pPr>
    <w:rPr>
      <w:rFonts w:ascii="Century Gothic" w:hAnsi="Century Gothic" w:cs="Arial"/>
      <w:b/>
      <w:bCs/>
      <w:sz w:val="22"/>
      <w:szCs w:val="26"/>
      <w:lang w:eastAsia="en-US"/>
    </w:rPr>
  </w:style>
  <w:style w:type="paragraph" w:styleId="Heading5">
    <w:name w:val="heading 5"/>
    <w:basedOn w:val="Normal"/>
    <w:next w:val="Normal"/>
    <w:qFormat/>
    <w:rsid w:val="00E74780"/>
    <w:pPr>
      <w:keepLines/>
      <w:widowControl w:val="0"/>
      <w:spacing w:before="240" w:after="60"/>
      <w:jc w:val="both"/>
      <w:outlineLvl w:val="4"/>
    </w:pPr>
    <w:rPr>
      <w:rFonts w:ascii="Century Gothic" w:hAnsi="Century Gothic"/>
      <w:b/>
      <w:bCs/>
      <w:i/>
      <w:iCs/>
      <w:snapToGrid w:val="0"/>
      <w:sz w:val="20"/>
      <w:szCs w:val="22"/>
      <w:lang w:eastAsia="en-US"/>
    </w:rPr>
  </w:style>
  <w:style w:type="paragraph" w:styleId="Heading8">
    <w:name w:val="heading 8"/>
    <w:basedOn w:val="Normal"/>
    <w:next w:val="Normal"/>
    <w:autoRedefine/>
    <w:qFormat/>
    <w:rsid w:val="00FD3FAA"/>
    <w:pPr>
      <w:keepNext/>
      <w:spacing w:before="120" w:after="120"/>
      <w:ind w:left="567"/>
      <w:outlineLvl w:val="7"/>
    </w:pPr>
    <w:rPr>
      <w:rFonts w:ascii="Century Gothic" w:hAnsi="Century Gothic"/>
      <w:b/>
      <w:bCs/>
      <w:i/>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Text10ptChar">
    <w:name w:val="Document Text (10 pt) Char"/>
    <w:basedOn w:val="DefaultParagraphFont"/>
    <w:link w:val="DocumentText10pt"/>
    <w:rsid w:val="006115D8"/>
    <w:rPr>
      <w:rFonts w:ascii="Century Gothic" w:hAnsi="Century Gothic"/>
      <w:lang w:val="en-AU" w:eastAsia="en-AU" w:bidi="ar-SA"/>
    </w:rPr>
  </w:style>
  <w:style w:type="paragraph" w:customStyle="1" w:styleId="DocumentText10pt">
    <w:name w:val="Document Text (10 pt)"/>
    <w:basedOn w:val="Normal"/>
    <w:link w:val="DocumentText10ptChar"/>
    <w:rsid w:val="006115D8"/>
    <w:pPr>
      <w:spacing w:before="120" w:after="120"/>
    </w:pPr>
    <w:rPr>
      <w:rFonts w:ascii="Century Gothic" w:hAnsi="Century Gothic"/>
      <w:sz w:val="20"/>
      <w:szCs w:val="20"/>
    </w:rPr>
  </w:style>
  <w:style w:type="paragraph" w:styleId="ListBullet">
    <w:name w:val="List Bullet"/>
    <w:basedOn w:val="Normal"/>
    <w:rsid w:val="00E06FDD"/>
    <w:pPr>
      <w:numPr>
        <w:numId w:val="3"/>
      </w:numPr>
      <w:spacing w:before="120" w:after="120"/>
      <w:jc w:val="both"/>
    </w:pPr>
    <w:rPr>
      <w:rFonts w:ascii="Century Gothic" w:hAnsi="Century Gothic"/>
      <w:sz w:val="20"/>
    </w:rPr>
  </w:style>
  <w:style w:type="table" w:styleId="TableGrid">
    <w:name w:val="Table Grid"/>
    <w:basedOn w:val="TableNormal"/>
    <w:rsid w:val="00FE393C"/>
    <w:pPr>
      <w:keepLines/>
      <w:widowControl w:val="0"/>
      <w:spacing w:after="120"/>
    </w:pPr>
    <w:tblPr>
      <w:tblBorders>
        <w:bottom w:val="single" w:sz="4" w:space="0" w:color="auto"/>
        <w:insideH w:val="single" w:sz="4" w:space="0" w:color="auto"/>
      </w:tblBorders>
    </w:tblPr>
    <w:tcPr>
      <w:vAlign w:val="center"/>
    </w:tcPr>
  </w:style>
  <w:style w:type="paragraph" w:customStyle="1" w:styleId="TableColumnText">
    <w:name w:val="Table/Column Text"/>
    <w:basedOn w:val="Normal"/>
    <w:next w:val="DocumentText10pt"/>
    <w:rsid w:val="00FE393C"/>
    <w:pPr>
      <w:keepLines/>
      <w:widowControl w:val="0"/>
      <w:spacing w:before="60" w:after="60"/>
    </w:pPr>
    <w:rPr>
      <w:rFonts w:ascii="Century Gothic" w:hAnsi="Century Gothic"/>
      <w:b/>
      <w:sz w:val="20"/>
    </w:rPr>
  </w:style>
  <w:style w:type="paragraph" w:styleId="ListNumber">
    <w:name w:val="List Number"/>
    <w:basedOn w:val="Normal"/>
    <w:rsid w:val="009F251C"/>
    <w:pPr>
      <w:numPr>
        <w:numId w:val="5"/>
      </w:numPr>
      <w:spacing w:before="60" w:after="60" w:line="360" w:lineRule="auto"/>
      <w:ind w:left="357" w:hanging="357"/>
    </w:pPr>
    <w:rPr>
      <w:rFonts w:ascii="Century Gothic" w:hAnsi="Century Gothic"/>
      <w:sz w:val="20"/>
    </w:rPr>
  </w:style>
  <w:style w:type="paragraph" w:customStyle="1" w:styleId="TableText">
    <w:name w:val="Table Text"/>
    <w:basedOn w:val="Normal"/>
    <w:rsid w:val="00930781"/>
    <w:pPr>
      <w:keepLines/>
      <w:widowControl w:val="0"/>
      <w:spacing w:before="60" w:after="60"/>
    </w:pPr>
    <w:rPr>
      <w:rFonts w:ascii="Century Gothic" w:hAnsi="Century Gothic"/>
      <w:sz w:val="20"/>
    </w:rPr>
  </w:style>
  <w:style w:type="paragraph" w:customStyle="1" w:styleId="DocumentTextpptCtr">
    <w:name w:val="Document Text (p pt) Ctr"/>
    <w:basedOn w:val="Normal"/>
    <w:next w:val="DocumentText10pt"/>
    <w:rsid w:val="005B7B32"/>
    <w:pPr>
      <w:keepLines/>
      <w:widowControl w:val="0"/>
      <w:spacing w:after="600"/>
      <w:jc w:val="center"/>
    </w:pPr>
    <w:rPr>
      <w:rFonts w:ascii="Century Gothic" w:hAnsi="Century Gothic"/>
      <w:sz w:val="18"/>
    </w:rPr>
  </w:style>
  <w:style w:type="paragraph" w:customStyle="1" w:styleId="DocName">
    <w:name w:val="Doc Name"/>
    <w:basedOn w:val="Normal"/>
    <w:next w:val="Normal"/>
    <w:rsid w:val="00BF1737"/>
    <w:pPr>
      <w:keepLines/>
      <w:widowControl w:val="0"/>
      <w:spacing w:before="360" w:after="720"/>
      <w:jc w:val="right"/>
    </w:pPr>
    <w:rPr>
      <w:rFonts w:ascii="Century Gothic" w:hAnsi="Century Gothic"/>
      <w:b/>
      <w:color w:val="FF0000"/>
      <w:sz w:val="52"/>
    </w:rPr>
  </w:style>
  <w:style w:type="paragraph" w:styleId="Header">
    <w:name w:val="header"/>
    <w:basedOn w:val="Normal"/>
    <w:rsid w:val="00D32261"/>
    <w:pPr>
      <w:tabs>
        <w:tab w:val="center" w:pos="4153"/>
        <w:tab w:val="right" w:pos="8306"/>
      </w:tabs>
    </w:pPr>
  </w:style>
  <w:style w:type="paragraph" w:styleId="Footer">
    <w:name w:val="footer"/>
    <w:basedOn w:val="Normal"/>
    <w:rsid w:val="00D32261"/>
    <w:pPr>
      <w:tabs>
        <w:tab w:val="center" w:pos="4153"/>
        <w:tab w:val="right" w:pos="8306"/>
      </w:tabs>
    </w:pPr>
  </w:style>
  <w:style w:type="paragraph" w:customStyle="1" w:styleId="ReferenceCode">
    <w:name w:val="Reference Code"/>
    <w:basedOn w:val="Normal"/>
    <w:next w:val="Normal"/>
    <w:rsid w:val="008D3DBF"/>
    <w:pPr>
      <w:keepLines/>
      <w:widowControl w:val="0"/>
      <w:spacing w:after="240"/>
      <w:jc w:val="right"/>
    </w:pPr>
    <w:rPr>
      <w:rFonts w:ascii="Century Gothic" w:hAnsi="Century Gothic"/>
      <w:b/>
      <w:color w:val="000080"/>
    </w:rPr>
  </w:style>
  <w:style w:type="paragraph" w:customStyle="1" w:styleId="ProjectName">
    <w:name w:val="Project Name"/>
    <w:basedOn w:val="Normal"/>
    <w:next w:val="Normal"/>
    <w:rsid w:val="001F7662"/>
    <w:pPr>
      <w:keepLines/>
      <w:widowControl w:val="0"/>
      <w:spacing w:before="720" w:after="360"/>
      <w:jc w:val="right"/>
    </w:pPr>
    <w:rPr>
      <w:rFonts w:ascii="Century Gothic" w:hAnsi="Century Gothic"/>
      <w:b/>
      <w:color w:val="000080"/>
      <w:sz w:val="44"/>
    </w:rPr>
  </w:style>
  <w:style w:type="paragraph" w:customStyle="1" w:styleId="TableSectionHeader">
    <w:name w:val="Table / Section Header"/>
    <w:basedOn w:val="Normal"/>
    <w:next w:val="DocumentText10pt"/>
    <w:rsid w:val="00121395"/>
    <w:pPr>
      <w:keepLines/>
      <w:widowControl w:val="0"/>
      <w:shd w:val="clear" w:color="auto" w:fill="CCCCCC"/>
      <w:spacing w:before="240" w:after="60"/>
    </w:pPr>
    <w:rPr>
      <w:rFonts w:ascii="Century Gothic" w:hAnsi="Century Gothic"/>
      <w:b/>
    </w:rPr>
  </w:style>
  <w:style w:type="paragraph" w:customStyle="1" w:styleId="ApprovalDate">
    <w:name w:val="Approval Date"/>
    <w:basedOn w:val="Normal"/>
    <w:next w:val="DocumentText10pt"/>
    <w:rsid w:val="00930781"/>
    <w:pPr>
      <w:spacing w:before="120" w:after="120"/>
    </w:pPr>
    <w:rPr>
      <w:rFonts w:ascii="Century Gothic" w:hAnsi="Century Gothic"/>
      <w:b/>
      <w:color w:val="FF0000"/>
      <w:sz w:val="20"/>
    </w:rPr>
  </w:style>
  <w:style w:type="paragraph" w:customStyle="1" w:styleId="HiddenText">
    <w:name w:val="Hidden Text"/>
    <w:basedOn w:val="Normal"/>
    <w:next w:val="DocumentText10pt"/>
    <w:link w:val="HiddenTextChar"/>
    <w:rsid w:val="003A5B15"/>
    <w:pPr>
      <w:spacing w:before="60" w:after="60"/>
    </w:pPr>
    <w:rPr>
      <w:rFonts w:ascii="Century Gothic" w:hAnsi="Century Gothic"/>
      <w:vanish/>
      <w:color w:val="FF0000"/>
      <w:sz w:val="16"/>
    </w:rPr>
  </w:style>
  <w:style w:type="paragraph" w:styleId="Caption">
    <w:name w:val="caption"/>
    <w:basedOn w:val="Normal"/>
    <w:next w:val="Normal"/>
    <w:qFormat/>
    <w:rsid w:val="00930781"/>
    <w:rPr>
      <w:b/>
      <w:bCs/>
      <w:sz w:val="20"/>
      <w:szCs w:val="20"/>
    </w:rPr>
  </w:style>
  <w:style w:type="character" w:customStyle="1" w:styleId="HiddenTextChar">
    <w:name w:val="Hidden Text Char"/>
    <w:basedOn w:val="DefaultParagraphFont"/>
    <w:link w:val="HiddenText"/>
    <w:rsid w:val="003A5B15"/>
    <w:rPr>
      <w:rFonts w:ascii="Century Gothic" w:hAnsi="Century Gothic"/>
      <w:vanish/>
      <w:color w:val="FF0000"/>
      <w:sz w:val="16"/>
      <w:szCs w:val="24"/>
      <w:lang w:val="en-AU" w:eastAsia="en-AU" w:bidi="ar-SA"/>
    </w:rPr>
  </w:style>
  <w:style w:type="paragraph" w:styleId="TOC2">
    <w:name w:val="toc 2"/>
    <w:basedOn w:val="Normal"/>
    <w:next w:val="DocumentText10pt"/>
    <w:autoRedefine/>
    <w:uiPriority w:val="39"/>
    <w:rsid w:val="006F4B9F"/>
    <w:pPr>
      <w:spacing w:before="60" w:after="60"/>
    </w:pPr>
    <w:rPr>
      <w:rFonts w:ascii="Century Gothic" w:hAnsi="Century Gothic"/>
      <w:sz w:val="20"/>
    </w:rPr>
  </w:style>
  <w:style w:type="paragraph" w:styleId="TOC1">
    <w:name w:val="toc 1"/>
    <w:basedOn w:val="Normal"/>
    <w:next w:val="DocumentText10pt"/>
    <w:autoRedefine/>
    <w:uiPriority w:val="39"/>
    <w:rsid w:val="00F7668B"/>
    <w:pPr>
      <w:spacing w:before="60" w:after="60"/>
    </w:pPr>
    <w:rPr>
      <w:rFonts w:ascii="Century Gothic" w:hAnsi="Century Gothic"/>
      <w:b/>
      <w:sz w:val="20"/>
    </w:rPr>
  </w:style>
  <w:style w:type="paragraph" w:styleId="TOC3">
    <w:name w:val="toc 3"/>
    <w:basedOn w:val="Normal"/>
    <w:next w:val="DocumentText10pt"/>
    <w:autoRedefine/>
    <w:uiPriority w:val="39"/>
    <w:rsid w:val="006F4B9F"/>
    <w:pPr>
      <w:spacing w:before="60" w:after="60"/>
    </w:pPr>
    <w:rPr>
      <w:rFonts w:ascii="Century Gothic" w:hAnsi="Century Gothic"/>
      <w:sz w:val="20"/>
    </w:rPr>
  </w:style>
  <w:style w:type="character" w:styleId="Hyperlink">
    <w:name w:val="Hyperlink"/>
    <w:basedOn w:val="DefaultParagraphFont"/>
    <w:uiPriority w:val="99"/>
    <w:rsid w:val="006F4B9F"/>
    <w:rPr>
      <w:color w:val="0000FF"/>
      <w:u w:val="single"/>
    </w:rPr>
  </w:style>
  <w:style w:type="character" w:styleId="PageNumber">
    <w:name w:val="page number"/>
    <w:basedOn w:val="DefaultParagraphFont"/>
    <w:rsid w:val="002065C8"/>
  </w:style>
  <w:style w:type="paragraph" w:styleId="BalloonText">
    <w:name w:val="Balloon Text"/>
    <w:basedOn w:val="Normal"/>
    <w:semiHidden/>
    <w:rsid w:val="00D81B28"/>
    <w:rPr>
      <w:rFonts w:ascii="Tahoma" w:hAnsi="Tahoma" w:cs="Tahoma"/>
      <w:sz w:val="16"/>
      <w:szCs w:val="16"/>
    </w:rPr>
  </w:style>
  <w:style w:type="table" w:styleId="TableGrid7">
    <w:name w:val="Table Grid 7"/>
    <w:basedOn w:val="TableNormal"/>
    <w:rsid w:val="004C23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1">
    <w:name w:val="Table Grid 1"/>
    <w:basedOn w:val="TableNormal"/>
    <w:rsid w:val="004C23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lumns5">
    <w:name w:val="Table Columns 5"/>
    <w:basedOn w:val="TableNormal"/>
    <w:rsid w:val="004C23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CE71E8"/>
    <w:pPr>
      <w:autoSpaceDE w:val="0"/>
      <w:autoSpaceDN w:val="0"/>
      <w:adjustRightInd w:val="0"/>
    </w:pPr>
    <w:rPr>
      <w:rFonts w:ascii="Verdana" w:hAnsi="Verdana" w:cs="Verdana"/>
      <w:color w:val="000000"/>
      <w:sz w:val="24"/>
      <w:szCs w:val="24"/>
    </w:rPr>
  </w:style>
  <w:style w:type="paragraph" w:customStyle="1" w:styleId="Body2">
    <w:name w:val="Body 2"/>
    <w:basedOn w:val="Normal"/>
    <w:rsid w:val="00D608F0"/>
    <w:pPr>
      <w:overflowPunct w:val="0"/>
      <w:autoSpaceDE w:val="0"/>
      <w:autoSpaceDN w:val="0"/>
      <w:adjustRightInd w:val="0"/>
      <w:spacing w:after="120"/>
      <w:ind w:left="567"/>
      <w:textAlignment w:val="baseline"/>
    </w:pPr>
    <w:rPr>
      <w:rFonts w:ascii="GE Inspira" w:hAnsi="GE Inspira"/>
      <w:sz w:val="20"/>
      <w:szCs w:val="20"/>
      <w:lang w:eastAsia="en-US"/>
    </w:rPr>
  </w:style>
  <w:style w:type="paragraph" w:customStyle="1" w:styleId="Body1">
    <w:name w:val="Body 1"/>
    <w:basedOn w:val="Normal"/>
    <w:link w:val="Body1Char"/>
    <w:rsid w:val="00D608F0"/>
    <w:pPr>
      <w:overflowPunct w:val="0"/>
      <w:autoSpaceDE w:val="0"/>
      <w:autoSpaceDN w:val="0"/>
      <w:adjustRightInd w:val="0"/>
      <w:spacing w:after="120"/>
      <w:ind w:left="284"/>
      <w:textAlignment w:val="baseline"/>
    </w:pPr>
    <w:rPr>
      <w:rFonts w:ascii="GE Inspira" w:hAnsi="GE Inspira"/>
      <w:sz w:val="20"/>
      <w:szCs w:val="20"/>
      <w:lang w:eastAsia="en-US"/>
    </w:rPr>
  </w:style>
  <w:style w:type="character" w:customStyle="1" w:styleId="Body1Char">
    <w:name w:val="Body 1 Char"/>
    <w:basedOn w:val="DefaultParagraphFont"/>
    <w:link w:val="Body1"/>
    <w:rsid w:val="00D608F0"/>
    <w:rPr>
      <w:rFonts w:ascii="GE Inspira" w:hAnsi="GE Inspira"/>
      <w:lang w:eastAsia="en-US"/>
    </w:rPr>
  </w:style>
  <w:style w:type="paragraph" w:styleId="HTMLPreformatted">
    <w:name w:val="HTML Preformatted"/>
    <w:basedOn w:val="Normal"/>
    <w:link w:val="HTMLPreformattedChar"/>
    <w:rsid w:val="00D60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608F0"/>
    <w:rPr>
      <w:rFonts w:ascii="Courier New" w:hAnsi="Courier New" w:cs="Courier New"/>
    </w:rPr>
  </w:style>
  <w:style w:type="paragraph" w:styleId="FootnoteText">
    <w:name w:val="footnote text"/>
    <w:basedOn w:val="Normal"/>
    <w:link w:val="FootnoteTextChar"/>
    <w:rsid w:val="004F0388"/>
    <w:rPr>
      <w:sz w:val="20"/>
      <w:szCs w:val="20"/>
    </w:rPr>
  </w:style>
  <w:style w:type="character" w:customStyle="1" w:styleId="FootnoteTextChar">
    <w:name w:val="Footnote Text Char"/>
    <w:basedOn w:val="DefaultParagraphFont"/>
    <w:link w:val="FootnoteText"/>
    <w:rsid w:val="004F0388"/>
  </w:style>
  <w:style w:type="character" w:styleId="FootnoteReference">
    <w:name w:val="footnote reference"/>
    <w:basedOn w:val="DefaultParagraphFont"/>
    <w:rsid w:val="004F03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7023">
      <w:bodyDiv w:val="1"/>
      <w:marLeft w:val="0"/>
      <w:marRight w:val="0"/>
      <w:marTop w:val="0"/>
      <w:marBottom w:val="0"/>
      <w:divBdr>
        <w:top w:val="none" w:sz="0" w:space="0" w:color="auto"/>
        <w:left w:val="none" w:sz="0" w:space="0" w:color="auto"/>
        <w:bottom w:val="none" w:sz="0" w:space="0" w:color="auto"/>
        <w:right w:val="none" w:sz="0" w:space="0" w:color="auto"/>
      </w:divBdr>
    </w:div>
    <w:div w:id="1602103093">
      <w:bodyDiv w:val="1"/>
      <w:marLeft w:val="0"/>
      <w:marRight w:val="0"/>
      <w:marTop w:val="0"/>
      <w:marBottom w:val="0"/>
      <w:divBdr>
        <w:top w:val="none" w:sz="0" w:space="0" w:color="auto"/>
        <w:left w:val="none" w:sz="0" w:space="0" w:color="auto"/>
        <w:bottom w:val="none" w:sz="0" w:space="0" w:color="auto"/>
        <w:right w:val="none" w:sz="0" w:space="0" w:color="auto"/>
      </w:divBdr>
    </w:div>
    <w:div w:id="1780102611">
      <w:bodyDiv w:val="1"/>
      <w:marLeft w:val="0"/>
      <w:marRight w:val="0"/>
      <w:marTop w:val="0"/>
      <w:marBottom w:val="0"/>
      <w:divBdr>
        <w:top w:val="none" w:sz="0" w:space="0" w:color="auto"/>
        <w:left w:val="none" w:sz="0" w:space="0" w:color="auto"/>
        <w:bottom w:val="none" w:sz="0" w:space="0" w:color="auto"/>
        <w:right w:val="none" w:sz="0" w:space="0" w:color="auto"/>
      </w:divBdr>
    </w:div>
    <w:div w:id="18761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oleObject" Target="embeddings/Microsoft_Excel_97-2003_Worksheet1.xls"/><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orp\IT\MKT\INTER-DEPT\BIP\IT"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myconnect/Projects_and_Initiatives/Project_Centre/IT_Project_Management/Pages/default.aspx" TargetMode="External"/><Relationship Id="rId23" Type="http://schemas.openxmlformats.org/officeDocument/2006/relationships/oleObject" Target="embeddings/oleObject2.bin"/><Relationship Id="rId10" Type="http://schemas.openxmlformats.org/officeDocument/2006/relationships/webSettings" Target="webSetting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Approver xmlns="b6fd5d8d-040c-4e1c-975d-a09bd0bd1121">
      <UserInfo>
        <DisplayName/>
        <AccountId xsi:nil="true"/>
        <AccountType/>
      </UserInfo>
    </Approver>
    <Document_x0020_Author xmlns="b6fd5d8d-040c-4e1c-975d-a09bd0bd1121">
      <UserInfo>
        <DisplayName>Patawaran, Arlene</DisplayName>
        <AccountId>5057</AccountId>
        <AccountType/>
      </UserInfo>
    </Document_x0020_Author>
    <Technical_x0020_Approver_x0020_Workgroup1 xmlns="b6fd5d8d-040c-4e1c-975d-a09bd0bd1121">System Generated</Technical_x0020_Approver_x0020_Workgroup1>
    <Author_x0020_Workgroup1 xmlns="b6fd5d8d-040c-4e1c-975d-a09bd0bd1121">System Generated</Author_x0020_Workgroup1>
    <Doc_x0020_Owner_x0020_-_x0020_Company xmlns="b6fd5d8d-040c-4e1c-975d-a09bd0bd1121">All</Doc_x0020_Owner_x0020_-_x0020_Company>
    <Target_x0020_Audience_x0020_-_x0020_Business_x0020_Unit xmlns="b6fd5d8d-040c-4e1c-975d-a09bd0bd1121">Information Technology
</Target_x0020_Audience_x0020_-_x0020_Business_x0020_Unit>
    <Target_x0020_Audience_x0020_-_x0020_Site xmlns="b6fd5d8d-040c-4e1c-975d-a09bd0bd1121">Intranet</Target_x0020_Audience_x0020_-_x0020_Site>
    <Notes1 xmlns="b6fd5d8d-040c-4e1c-975d-a09bd0bd1121" xsi:nil="true"/>
    <Process xmlns="b6fd5d8d-040c-4e1c-975d-a09bd0bd1121">20 Project Management/40 Project Management (IT)/Controlling and Managing a Project
</Process>
    <Stakeholder_x0020_Groups xmlns="b6fd5d8d-040c-4e1c-975d-a09bd0bd1121">Information Technology
</Stakeholder_x0020_Groups>
    <Issue_x0020_Date xmlns="b6fd5d8d-040c-4e1c-975d-a09bd0bd1121">2014-07-29T14:00:00+00:00</Issue_x0020_Date>
    <Asset_x0020_Class xmlns="b6fd5d8d-040c-4e1c-975d-a09bd0bd1121" xsi:nil="true"/>
    <Date_x0020_for_x0020_Review xmlns="b6fd5d8d-040c-4e1c-975d-a09bd0bd1121">2015-07-29T14:00:00+00:00</Date_x0020_for_x0020_Review>
    <_Approver_x0020_Workgroup xmlns="b6fd5d8d-040c-4e1c-975d-a09bd0bd1121">System Generated</_Approver_x0020_Workgroup>
    <Expiry_x0020_Date xmlns="b6fd5d8d-040c-4e1c-975d-a09bd0bd1121" xsi:nil="true"/>
    <Technical_x0020_Approver xmlns="b6fd5d8d-040c-4e1c-975d-a09bd0bd1121">
      <UserInfo>
        <DisplayName/>
        <AccountId xsi:nil="true"/>
        <AccountType/>
      </UserInfo>
    </Technical_x0020_Approver>
    <Approver_x0020_Business_x0020_Unit1 xmlns="b6fd5d8d-040c-4e1c-975d-a09bd0bd1121">System Generated</Approver_x0020_Business_x0020_Unit1>
    <Author_x0020_Business_x0020_Unit1 xmlns="b6fd5d8d-040c-4e1c-975d-a09bd0bd1121">System Generated</Author_x0020_Business_x0020_Unit1>
    <Technical_x0020_Approver_x0020_Business_x0020_Unit1 xmlns="b6fd5d8d-040c-4e1c-975d-a09bd0bd1121">System Generated</Technical_x0020_Approver_x0020_Business_x0020_Unit1>
    <Doc_x0020_Description xmlns="b6fd5d8d-040c-4e1c-975d-a09bd0bd1121" xsi:nil="true"/>
    <Target_x0020_Audience_x0020_-_x0020_Company xmlns="b6fd5d8d-040c-4e1c-975d-a09bd0bd1121">All</Target_x0020_Audience_x0020_-_x0020_Company>
  </documentManagement>
</p:properties>
</file>

<file path=customXml/item4.xml><?xml version="1.0" encoding="utf-8"?>
<ct:contentTypeSchema xmlns:ct="http://schemas.microsoft.com/office/2006/metadata/contentType" xmlns:ma="http://schemas.microsoft.com/office/2006/metadata/properties/metaAttributes" ct:_="" ma:_="" ma:contentTypeName="Not In List" ma:contentTypeID="0x010100455BEA1BA49A9E469F05B6D3D12A32FA160008AD19FEA4E4264096F0EEAB8F1C0031" ma:contentTypeVersion="45" ma:contentTypeDescription="" ma:contentTypeScope="" ma:versionID="5871d3475c0e7ee5a1a4be086f6b5d8e">
  <xsd:schema xmlns:xsd="http://www.w3.org/2001/XMLSchema" xmlns:xs="http://www.w3.org/2001/XMLSchema" xmlns:p="http://schemas.microsoft.com/office/2006/metadata/properties" xmlns:ns2="b6fd5d8d-040c-4e1c-975d-a09bd0bd1121" targetNamespace="http://schemas.microsoft.com/office/2006/metadata/properties" ma:root="true" ma:fieldsID="9740fb850a635b84961e59a204df4f15" ns2:_="">
    <xsd:import namespace="b6fd5d8d-040c-4e1c-975d-a09bd0bd1121"/>
    <xsd:element name="properties">
      <xsd:complexType>
        <xsd:sequence>
          <xsd:element name="documentManagement">
            <xsd:complexType>
              <xsd:all>
                <xsd:element ref="ns2:Issue_x0020_Date"/>
                <xsd:element ref="ns2:Expiry_x0020_Date" minOccurs="0"/>
                <xsd:element ref="ns2:Date_x0020_for_x0020_Review" minOccurs="0"/>
                <xsd:element ref="ns2:Doc_x0020_Description" minOccurs="0"/>
                <xsd:element ref="ns2:Notes1" minOccurs="0"/>
                <xsd:element ref="ns2:Doc_x0020_Owner_x0020_-_x0020_Company"/>
                <xsd:element ref="ns2:Document_x0020_Author"/>
                <xsd:element ref="ns2:Approver" minOccurs="0"/>
                <xsd:element ref="ns2:Technical_x0020_Approver" minOccurs="0"/>
                <xsd:element ref="ns2:Stakeholder_x0020_Groups" minOccurs="0"/>
                <xsd:element ref="ns2:Target_x0020_Audience_x0020_-_x0020_Site"/>
                <xsd:element ref="ns2:Target_x0020_Audience_x0020_-_x0020_Company"/>
                <xsd:element ref="ns2:Target_x0020_Audience_x0020_-_x0020_Business_x0020_Unit" minOccurs="0"/>
                <xsd:element ref="ns2:Process" minOccurs="0"/>
                <xsd:element ref="ns2:Asset_x0020_Class" minOccurs="0"/>
                <xsd:element ref="ns2:Technical_x0020_Approver_x0020_Business_x0020_Unit1" minOccurs="0"/>
                <xsd:element ref="ns2:Technical_x0020_Approver_x0020_Workgroup1" minOccurs="0"/>
                <xsd:element ref="ns2:Author_x0020_Business_x0020_Unit1" minOccurs="0"/>
                <xsd:element ref="ns2:_Approver_x0020_Workgroup" minOccurs="0"/>
                <xsd:element ref="ns2:Author_x0020_Workgroup1" minOccurs="0"/>
                <xsd:element ref="ns2:Approver_x0020_Business_x0020_Unit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d5d8d-040c-4e1c-975d-a09bd0bd1121" elementFormDefault="qualified">
    <xsd:import namespace="http://schemas.microsoft.com/office/2006/documentManagement/types"/>
    <xsd:import namespace="http://schemas.microsoft.com/office/infopath/2007/PartnerControls"/>
    <xsd:element name="Issue_x0020_Date" ma:index="2" ma:displayName="Issue Date" ma:default="[today]" ma:format="DateOnly" ma:internalName="Issue_x0020_Date" ma:readOnly="false">
      <xsd:simpleType>
        <xsd:restriction base="dms:DateTime"/>
      </xsd:simpleType>
    </xsd:element>
    <xsd:element name="Expiry_x0020_Date" ma:index="3" nillable="true" ma:displayName="Expiry Date" ma:format="DateOnly" ma:internalName="Expiry_x0020_Date">
      <xsd:simpleType>
        <xsd:restriction base="dms:DateTime"/>
      </xsd:simpleType>
    </xsd:element>
    <xsd:element name="Date_x0020_for_x0020_Review" ma:index="4" nillable="true" ma:displayName="Date for Review" ma:format="DateOnly" ma:internalName="Date_x0020_for_x0020_Review" ma:readOnly="false">
      <xsd:simpleType>
        <xsd:restriction base="dms:DateTime"/>
      </xsd:simpleType>
    </xsd:element>
    <xsd:element name="Doc_x0020_Description" ma:index="5" nillable="true" ma:displayName="Doc Description" ma:internalName="Doc_x0020_Description">
      <xsd:simpleType>
        <xsd:restriction base="dms:Note">
          <xsd:maxLength value="255"/>
        </xsd:restriction>
      </xsd:simpleType>
    </xsd:element>
    <xsd:element name="Notes1" ma:index="7" nillable="true" ma:displayName="Notes" ma:internalName="Notes1">
      <xsd:simpleType>
        <xsd:restriction base="dms:Note">
          <xsd:maxLength value="255"/>
        </xsd:restriction>
      </xsd:simpleType>
    </xsd:element>
    <xsd:element name="Doc_x0020_Owner_x0020_-_x0020_Company" ma:index="8" ma:displayName="Doc Owner - Company" ma:default="All" ma:format="Dropdown" ma:internalName="Doc_x0020_Owner_x0020__x002d__x0020_Company" ma:readOnly="false">
      <xsd:simpleType>
        <xsd:restriction base="dms:Choice">
          <xsd:enumeration value="All"/>
          <xsd:enumeration value="CitiPower only"/>
          <xsd:enumeration value="Powercor only"/>
          <xsd:enumeration value="CitiPower &amp; Powercor"/>
          <xsd:enumeration value="ETSA Utilities"/>
          <xsd:enumeration value="Wellington Electricity Lines"/>
          <xsd:enumeration value="Third Party"/>
        </xsd:restriction>
      </xsd:simpleType>
    </xsd:element>
    <xsd:element name="Document_x0020_Author" ma:index="9" ma:displayName="Document Author" ma:list="UserInfo" ma:SharePointGroup="0" ma:internalName="Document_x0020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0" nillable="true" ma:displayName="Approver"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_x0020_Approver" ma:index="11" nillable="true" ma:displayName="Technical Approver" ma:list="UserInfo" ma:SharePointGroup="0" ma:internalName="Technical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keholder_x0020_Groups" ma:index="12" nillable="true" ma:displayName="Stakeholder Groups" ma:description="Identify any stakeholders required to signoff this document" ma:internalName="Stakeholder_x0020_Groups" ma:readOnly="false">
      <xsd:simpleType>
        <xsd:restriction base="dms:Unknown"/>
      </xsd:simpleType>
    </xsd:element>
    <xsd:element name="Target_x0020_Audience_x0020_-_x0020_Site" ma:index="13" ma:displayName="Target Audience - Site" ma:default="Intranet" ma:format="Dropdown" ma:internalName="Target_x0020_Audience_x0020__x002d__x0020_Site" ma:readOnly="false">
      <xsd:simpleType>
        <xsd:restriction base="dms:Choice">
          <xsd:enumeration value="Intranet"/>
          <xsd:enumeration value="Extranet &amp; Intranet"/>
          <xsd:enumeration value="CP &amp; PAL Internet"/>
        </xsd:restriction>
      </xsd:simpleType>
    </xsd:element>
    <xsd:element name="Target_x0020_Audience_x0020_-_x0020_Company" ma:index="14" ma:displayName="Target Audience - Company" ma:default="All" ma:format="Dropdown" ma:internalName="Target_x0020_Audience_x0020__x002d__x0020_Company" ma:readOnly="false">
      <xsd:simpleType>
        <xsd:restriction base="dms:Choice">
          <xsd:enumeration value="All"/>
          <xsd:enumeration value="CitiPower only"/>
          <xsd:enumeration value="Powercor only"/>
          <xsd:enumeration value="CitiPower &amp; Powercor"/>
        </xsd:restriction>
      </xsd:simpleType>
    </xsd:element>
    <xsd:element name="Target_x0020_Audience_x0020_-_x0020_Business_x0020_Unit" ma:index="15" nillable="true" ma:displayName="Target Audience - Business Unit" ma:internalName="Target_x0020_Audience_x0020__x002d__x0020_Business_x0020_Unit">
      <xsd:simpleType>
        <xsd:restriction base="dms:Unknown"/>
      </xsd:simpleType>
    </xsd:element>
    <xsd:element name="Process" ma:index="16" nillable="true" ma:displayName="Process" ma:description="Select which pages in Knowledge Bank this document is to appear" ma:internalName="Process">
      <xsd:simpleType>
        <xsd:restriction base="dms:Unknown"/>
      </xsd:simpleType>
    </xsd:element>
    <xsd:element name="Asset_x0020_Class" ma:index="17" nillable="true" ma:displayName="Asset Class" ma:description="Select which pages in Equipment &amp; Infrastructure this document is to appear" ma:internalName="Asset_x0020_Class" ma:readOnly="false">
      <xsd:simpleType>
        <xsd:restriction base="dms:Unknown"/>
      </xsd:simpleType>
    </xsd:element>
    <xsd:element name="Technical_x0020_Approver_x0020_Business_x0020_Unit1" ma:index="18" nillable="true" ma:displayName="Technical Approver Business Unit" ma:default="System Generated" ma:format="RadioButtons" ma:hidden="true" ma:internalName="Technical_x0020_Approver_x0020_Business_x0020_Unit1" ma:readOnly="false">
      <xsd:simpleType>
        <xsd:restriction base="dms:Choice">
          <xsd:enumeration value="System Generated"/>
        </xsd:restriction>
      </xsd:simpleType>
    </xsd:element>
    <xsd:element name="Technical_x0020_Approver_x0020_Workgroup1" ma:index="19" nillable="true" ma:displayName="Technical Approver Workgroup" ma:default="System Generated" ma:format="RadioButtons" ma:hidden="true" ma:internalName="Technical_x0020_Approver_x0020_Workgroup1" ma:readOnly="false">
      <xsd:simpleType>
        <xsd:restriction base="dms:Choice">
          <xsd:enumeration value="System Generated"/>
        </xsd:restriction>
      </xsd:simpleType>
    </xsd:element>
    <xsd:element name="Author_x0020_Business_x0020_Unit1" ma:index="20" nillable="true" ma:displayName="Author Business Unit" ma:default="System Generated" ma:format="RadioButtons" ma:hidden="true" ma:internalName="Author_x0020_Business_x0020_Unit1" ma:readOnly="false">
      <xsd:simpleType>
        <xsd:restriction base="dms:Choice">
          <xsd:enumeration value="System Generated"/>
        </xsd:restriction>
      </xsd:simpleType>
    </xsd:element>
    <xsd:element name="_Approver_x0020_Workgroup" ma:index="22" nillable="true" ma:displayName="Approver Workgroup" ma:default="System Generated" ma:format="RadioButtons" ma:hidden="true" ma:internalName="_Approver_x0020_Workgroup" ma:readOnly="false">
      <xsd:simpleType>
        <xsd:restriction base="dms:Choice">
          <xsd:enumeration value="System Generated"/>
        </xsd:restriction>
      </xsd:simpleType>
    </xsd:element>
    <xsd:element name="Author_x0020_Workgroup1" ma:index="25" nillable="true" ma:displayName="Author Workgroup" ma:default="System Generated" ma:format="RadioButtons" ma:hidden="true" ma:internalName="Author_x0020_Workgroup1" ma:readOnly="false">
      <xsd:simpleType>
        <xsd:restriction base="dms:Choice">
          <xsd:enumeration value="System Generated"/>
        </xsd:restriction>
      </xsd:simpleType>
    </xsd:element>
    <xsd:element name="Approver_x0020_Business_x0020_Unit1" ma:index="27" nillable="true" ma:displayName="Approver Business Unit" ma:default="System Generated" ma:format="RadioButtons" ma:hidden="true" ma:internalName="Approver_x0020_Business_x0020_Unit1" ma:readOnly="false">
      <xsd:simpleType>
        <xsd:restriction base="dms:Choice">
          <xsd:enumeration value="System Genera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A7C84-646B-421F-BF0E-B7A7DBADC00B}">
  <ds:schemaRefs>
    <ds:schemaRef ds:uri="http://schemas.microsoft.com/sharepoint/v3/contenttype/forms"/>
  </ds:schemaRefs>
</ds:datastoreItem>
</file>

<file path=customXml/itemProps2.xml><?xml version="1.0" encoding="utf-8"?>
<ds:datastoreItem xmlns:ds="http://schemas.openxmlformats.org/officeDocument/2006/customXml" ds:itemID="{81EB506A-6494-4752-87C3-158BF696962D}">
  <ds:schemaRefs>
    <ds:schemaRef ds:uri="http://schemas.microsoft.com/office/2006/metadata/longProperties"/>
  </ds:schemaRefs>
</ds:datastoreItem>
</file>

<file path=customXml/itemProps3.xml><?xml version="1.0" encoding="utf-8"?>
<ds:datastoreItem xmlns:ds="http://schemas.openxmlformats.org/officeDocument/2006/customXml" ds:itemID="{D1363A25-F4BD-4F7A-8ED3-A22E70019C11}">
  <ds:schemaRef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b6fd5d8d-040c-4e1c-975d-a09bd0bd1121"/>
    <ds:schemaRef ds:uri="http://schemas.microsoft.com/office/2006/metadata/properties"/>
  </ds:schemaRefs>
</ds:datastoreItem>
</file>

<file path=customXml/itemProps4.xml><?xml version="1.0" encoding="utf-8"?>
<ds:datastoreItem xmlns:ds="http://schemas.openxmlformats.org/officeDocument/2006/customXml" ds:itemID="{209648A1-1CD9-4EA6-9766-B3ACE64A0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d5d8d-040c-4e1c-975d-a09bd0bd1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646A5F-84E6-47CF-AB93-53E977EA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21</Pages>
  <Words>4713</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CHED Services</Company>
  <LinksUpToDate>false</LinksUpToDate>
  <CharactersWithSpaces>33142</CharactersWithSpaces>
  <SharedDoc>false</SharedDoc>
  <HLinks>
    <vt:vector size="150" baseType="variant">
      <vt:variant>
        <vt:i4>2031670</vt:i4>
      </vt:variant>
      <vt:variant>
        <vt:i4>143</vt:i4>
      </vt:variant>
      <vt:variant>
        <vt:i4>0</vt:i4>
      </vt:variant>
      <vt:variant>
        <vt:i4>5</vt:i4>
      </vt:variant>
      <vt:variant>
        <vt:lpwstr/>
      </vt:variant>
      <vt:variant>
        <vt:lpwstr>_Toc254966627</vt:lpwstr>
      </vt:variant>
      <vt:variant>
        <vt:i4>2031670</vt:i4>
      </vt:variant>
      <vt:variant>
        <vt:i4>137</vt:i4>
      </vt:variant>
      <vt:variant>
        <vt:i4>0</vt:i4>
      </vt:variant>
      <vt:variant>
        <vt:i4>5</vt:i4>
      </vt:variant>
      <vt:variant>
        <vt:lpwstr/>
      </vt:variant>
      <vt:variant>
        <vt:lpwstr>_Toc254966626</vt:lpwstr>
      </vt:variant>
      <vt:variant>
        <vt:i4>2031670</vt:i4>
      </vt:variant>
      <vt:variant>
        <vt:i4>131</vt:i4>
      </vt:variant>
      <vt:variant>
        <vt:i4>0</vt:i4>
      </vt:variant>
      <vt:variant>
        <vt:i4>5</vt:i4>
      </vt:variant>
      <vt:variant>
        <vt:lpwstr/>
      </vt:variant>
      <vt:variant>
        <vt:lpwstr>_Toc254966625</vt:lpwstr>
      </vt:variant>
      <vt:variant>
        <vt:i4>2031670</vt:i4>
      </vt:variant>
      <vt:variant>
        <vt:i4>125</vt:i4>
      </vt:variant>
      <vt:variant>
        <vt:i4>0</vt:i4>
      </vt:variant>
      <vt:variant>
        <vt:i4>5</vt:i4>
      </vt:variant>
      <vt:variant>
        <vt:lpwstr/>
      </vt:variant>
      <vt:variant>
        <vt:lpwstr>_Toc254966624</vt:lpwstr>
      </vt:variant>
      <vt:variant>
        <vt:i4>2031670</vt:i4>
      </vt:variant>
      <vt:variant>
        <vt:i4>119</vt:i4>
      </vt:variant>
      <vt:variant>
        <vt:i4>0</vt:i4>
      </vt:variant>
      <vt:variant>
        <vt:i4>5</vt:i4>
      </vt:variant>
      <vt:variant>
        <vt:lpwstr/>
      </vt:variant>
      <vt:variant>
        <vt:lpwstr>_Toc254966623</vt:lpwstr>
      </vt:variant>
      <vt:variant>
        <vt:i4>2031670</vt:i4>
      </vt:variant>
      <vt:variant>
        <vt:i4>113</vt:i4>
      </vt:variant>
      <vt:variant>
        <vt:i4>0</vt:i4>
      </vt:variant>
      <vt:variant>
        <vt:i4>5</vt:i4>
      </vt:variant>
      <vt:variant>
        <vt:lpwstr/>
      </vt:variant>
      <vt:variant>
        <vt:lpwstr>_Toc254966622</vt:lpwstr>
      </vt:variant>
      <vt:variant>
        <vt:i4>2031670</vt:i4>
      </vt:variant>
      <vt:variant>
        <vt:i4>107</vt:i4>
      </vt:variant>
      <vt:variant>
        <vt:i4>0</vt:i4>
      </vt:variant>
      <vt:variant>
        <vt:i4>5</vt:i4>
      </vt:variant>
      <vt:variant>
        <vt:lpwstr/>
      </vt:variant>
      <vt:variant>
        <vt:lpwstr>_Toc254966621</vt:lpwstr>
      </vt:variant>
      <vt:variant>
        <vt:i4>2031670</vt:i4>
      </vt:variant>
      <vt:variant>
        <vt:i4>101</vt:i4>
      </vt:variant>
      <vt:variant>
        <vt:i4>0</vt:i4>
      </vt:variant>
      <vt:variant>
        <vt:i4>5</vt:i4>
      </vt:variant>
      <vt:variant>
        <vt:lpwstr/>
      </vt:variant>
      <vt:variant>
        <vt:lpwstr>_Toc254966620</vt:lpwstr>
      </vt:variant>
      <vt:variant>
        <vt:i4>1835062</vt:i4>
      </vt:variant>
      <vt:variant>
        <vt:i4>95</vt:i4>
      </vt:variant>
      <vt:variant>
        <vt:i4>0</vt:i4>
      </vt:variant>
      <vt:variant>
        <vt:i4>5</vt:i4>
      </vt:variant>
      <vt:variant>
        <vt:lpwstr/>
      </vt:variant>
      <vt:variant>
        <vt:lpwstr>_Toc254966619</vt:lpwstr>
      </vt:variant>
      <vt:variant>
        <vt:i4>1835062</vt:i4>
      </vt:variant>
      <vt:variant>
        <vt:i4>89</vt:i4>
      </vt:variant>
      <vt:variant>
        <vt:i4>0</vt:i4>
      </vt:variant>
      <vt:variant>
        <vt:i4>5</vt:i4>
      </vt:variant>
      <vt:variant>
        <vt:lpwstr/>
      </vt:variant>
      <vt:variant>
        <vt:lpwstr>_Toc254966618</vt:lpwstr>
      </vt:variant>
      <vt:variant>
        <vt:i4>1835062</vt:i4>
      </vt:variant>
      <vt:variant>
        <vt:i4>83</vt:i4>
      </vt:variant>
      <vt:variant>
        <vt:i4>0</vt:i4>
      </vt:variant>
      <vt:variant>
        <vt:i4>5</vt:i4>
      </vt:variant>
      <vt:variant>
        <vt:lpwstr/>
      </vt:variant>
      <vt:variant>
        <vt:lpwstr>_Toc254966617</vt:lpwstr>
      </vt:variant>
      <vt:variant>
        <vt:i4>1835062</vt:i4>
      </vt:variant>
      <vt:variant>
        <vt:i4>77</vt:i4>
      </vt:variant>
      <vt:variant>
        <vt:i4>0</vt:i4>
      </vt:variant>
      <vt:variant>
        <vt:i4>5</vt:i4>
      </vt:variant>
      <vt:variant>
        <vt:lpwstr/>
      </vt:variant>
      <vt:variant>
        <vt:lpwstr>_Toc254966616</vt:lpwstr>
      </vt:variant>
      <vt:variant>
        <vt:i4>1835062</vt:i4>
      </vt:variant>
      <vt:variant>
        <vt:i4>71</vt:i4>
      </vt:variant>
      <vt:variant>
        <vt:i4>0</vt:i4>
      </vt:variant>
      <vt:variant>
        <vt:i4>5</vt:i4>
      </vt:variant>
      <vt:variant>
        <vt:lpwstr/>
      </vt:variant>
      <vt:variant>
        <vt:lpwstr>_Toc254966615</vt:lpwstr>
      </vt:variant>
      <vt:variant>
        <vt:i4>1835062</vt:i4>
      </vt:variant>
      <vt:variant>
        <vt:i4>65</vt:i4>
      </vt:variant>
      <vt:variant>
        <vt:i4>0</vt:i4>
      </vt:variant>
      <vt:variant>
        <vt:i4>5</vt:i4>
      </vt:variant>
      <vt:variant>
        <vt:lpwstr/>
      </vt:variant>
      <vt:variant>
        <vt:lpwstr>_Toc254966614</vt:lpwstr>
      </vt:variant>
      <vt:variant>
        <vt:i4>1835062</vt:i4>
      </vt:variant>
      <vt:variant>
        <vt:i4>59</vt:i4>
      </vt:variant>
      <vt:variant>
        <vt:i4>0</vt:i4>
      </vt:variant>
      <vt:variant>
        <vt:i4>5</vt:i4>
      </vt:variant>
      <vt:variant>
        <vt:lpwstr/>
      </vt:variant>
      <vt:variant>
        <vt:lpwstr>_Toc254966613</vt:lpwstr>
      </vt:variant>
      <vt:variant>
        <vt:i4>1835062</vt:i4>
      </vt:variant>
      <vt:variant>
        <vt:i4>53</vt:i4>
      </vt:variant>
      <vt:variant>
        <vt:i4>0</vt:i4>
      </vt:variant>
      <vt:variant>
        <vt:i4>5</vt:i4>
      </vt:variant>
      <vt:variant>
        <vt:lpwstr/>
      </vt:variant>
      <vt:variant>
        <vt:lpwstr>_Toc254966612</vt:lpwstr>
      </vt:variant>
      <vt:variant>
        <vt:i4>1835062</vt:i4>
      </vt:variant>
      <vt:variant>
        <vt:i4>47</vt:i4>
      </vt:variant>
      <vt:variant>
        <vt:i4>0</vt:i4>
      </vt:variant>
      <vt:variant>
        <vt:i4>5</vt:i4>
      </vt:variant>
      <vt:variant>
        <vt:lpwstr/>
      </vt:variant>
      <vt:variant>
        <vt:lpwstr>_Toc254966611</vt:lpwstr>
      </vt:variant>
      <vt:variant>
        <vt:i4>1835062</vt:i4>
      </vt:variant>
      <vt:variant>
        <vt:i4>41</vt:i4>
      </vt:variant>
      <vt:variant>
        <vt:i4>0</vt:i4>
      </vt:variant>
      <vt:variant>
        <vt:i4>5</vt:i4>
      </vt:variant>
      <vt:variant>
        <vt:lpwstr/>
      </vt:variant>
      <vt:variant>
        <vt:lpwstr>_Toc254966610</vt:lpwstr>
      </vt:variant>
      <vt:variant>
        <vt:i4>1900598</vt:i4>
      </vt:variant>
      <vt:variant>
        <vt:i4>35</vt:i4>
      </vt:variant>
      <vt:variant>
        <vt:i4>0</vt:i4>
      </vt:variant>
      <vt:variant>
        <vt:i4>5</vt:i4>
      </vt:variant>
      <vt:variant>
        <vt:lpwstr/>
      </vt:variant>
      <vt:variant>
        <vt:lpwstr>_Toc254966609</vt:lpwstr>
      </vt:variant>
      <vt:variant>
        <vt:i4>1900598</vt:i4>
      </vt:variant>
      <vt:variant>
        <vt:i4>29</vt:i4>
      </vt:variant>
      <vt:variant>
        <vt:i4>0</vt:i4>
      </vt:variant>
      <vt:variant>
        <vt:i4>5</vt:i4>
      </vt:variant>
      <vt:variant>
        <vt:lpwstr/>
      </vt:variant>
      <vt:variant>
        <vt:lpwstr>_Toc254966608</vt:lpwstr>
      </vt:variant>
      <vt:variant>
        <vt:i4>1900598</vt:i4>
      </vt:variant>
      <vt:variant>
        <vt:i4>23</vt:i4>
      </vt:variant>
      <vt:variant>
        <vt:i4>0</vt:i4>
      </vt:variant>
      <vt:variant>
        <vt:i4>5</vt:i4>
      </vt:variant>
      <vt:variant>
        <vt:lpwstr/>
      </vt:variant>
      <vt:variant>
        <vt:lpwstr>_Toc254966607</vt:lpwstr>
      </vt:variant>
      <vt:variant>
        <vt:i4>1900598</vt:i4>
      </vt:variant>
      <vt:variant>
        <vt:i4>17</vt:i4>
      </vt:variant>
      <vt:variant>
        <vt:i4>0</vt:i4>
      </vt:variant>
      <vt:variant>
        <vt:i4>5</vt:i4>
      </vt:variant>
      <vt:variant>
        <vt:lpwstr/>
      </vt:variant>
      <vt:variant>
        <vt:lpwstr>_Toc254966606</vt:lpwstr>
      </vt:variant>
      <vt:variant>
        <vt:i4>1900598</vt:i4>
      </vt:variant>
      <vt:variant>
        <vt:i4>11</vt:i4>
      </vt:variant>
      <vt:variant>
        <vt:i4>0</vt:i4>
      </vt:variant>
      <vt:variant>
        <vt:i4>5</vt:i4>
      </vt:variant>
      <vt:variant>
        <vt:lpwstr/>
      </vt:variant>
      <vt:variant>
        <vt:lpwstr>_Toc254966605</vt:lpwstr>
      </vt:variant>
      <vt:variant>
        <vt:i4>1900598</vt:i4>
      </vt:variant>
      <vt:variant>
        <vt:i4>5</vt:i4>
      </vt:variant>
      <vt:variant>
        <vt:i4>0</vt:i4>
      </vt:variant>
      <vt:variant>
        <vt:i4>5</vt:i4>
      </vt:variant>
      <vt:variant>
        <vt:lpwstr/>
      </vt:variant>
      <vt:variant>
        <vt:lpwstr>_Toc254966604</vt:lpwstr>
      </vt:variant>
      <vt:variant>
        <vt:i4>2228314</vt:i4>
      </vt:variant>
      <vt:variant>
        <vt:i4>0</vt:i4>
      </vt:variant>
      <vt:variant>
        <vt:i4>0</vt:i4>
      </vt:variant>
      <vt:variant>
        <vt:i4>5</vt:i4>
      </vt:variant>
      <vt:variant>
        <vt:lpwstr>http://myconnect/Projects_and_Initiatives/Project_Centre/IT_Project_Management/Pages/default.aspx</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aplummer</dc:creator>
  <cp:lastModifiedBy>Elizabeth Ryan</cp:lastModifiedBy>
  <cp:revision>12</cp:revision>
  <cp:lastPrinted>2018-11-01T23:14:00Z</cp:lastPrinted>
  <dcterms:created xsi:type="dcterms:W3CDTF">2018-11-02T05:36:00Z</dcterms:created>
  <dcterms:modified xsi:type="dcterms:W3CDTF">2018-12-16T23:54:00Z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Author">
    <vt:lpwstr>Cranston, Marla</vt:lpwstr>
  </property>
  <property fmtid="{D5CDD505-2E9C-101B-9397-08002B2CF9AE}" pid="3" name="ContentTypeId">
    <vt:lpwstr>0x010100455BEA1BA49A9E469F05B6D3D12A32FA160008AD19FEA4E4264096F0EEAB8F1C0031</vt:lpwstr>
  </property>
  <property fmtid="{D5CDD505-2E9C-101B-9397-08002B2CF9AE}" pid="4" name="ContentType">
    <vt:lpwstr>Not In List</vt:lpwstr>
  </property>
  <property fmtid="{D5CDD505-2E9C-101B-9397-08002B2CF9AE}" pid="5" name="Subject">
    <vt:lpwstr/>
  </property>
  <property fmtid="{D5CDD505-2E9C-101B-9397-08002B2CF9AE}" pid="6" name="Keywords">
    <vt:lpwstr/>
  </property>
  <property fmtid="{D5CDD505-2E9C-101B-9397-08002B2CF9AE}" pid="7" name="_Author">
    <vt:lpwstr>aplummer</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ies>
</file>